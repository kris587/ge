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html&gt;&lt;html&gt;&lt;head&gt;&lt;meta name="google" content="notranslate"&gt;&lt;meta http-equiv="X-UA-Compatible" content="IE=edge;"&gt;&lt;meta name="viewport" content="width=device-width, initial-scale=1.0, maximum-scale=1.0, minimum-scale=1.0, user-scalable=0"/&gt;&lt;style nonce="odfXLDuvlR6v/0+rL9liLQ"&gt;@font-face{font-family:'Roboto';font-style:italic;font-weight:400;src:url(//fonts.gstatic.com/s/roboto/v18/KFOkCnqEu92Fr1Mu51xIIzcXKMny.ttf)format('truetype');}@font-face{font-family:'Roboto';font-style:normal;font-weight:300;src:url(//fonts.gstatic.com/s/roboto/v18/KFOlCnqEu92Fr1MmSU5fBBc9AMP6lQ.ttf)format('truetype');}@font-face{font-family:'Roboto';font-style:normal;font-weight:400;src:url(//fonts.gstatic.com/s/roboto/v18/KFOmCnqEu92Fr1Mu4mxPKTU1Kg.ttf)format('truetype');}@font-face{font-family:'Roboto';font-style:normal;font-weight:700;src:url(//fonts.gstatic.com/s/roboto/v18/KFOlCnqEu92Fr1MmWUlfBBc9AMP6lQ.ttf)format('truetype');}&lt;/style&gt;&lt;meta name="referrer" content="origin"&gt;&lt;title&gt;WhatsApp Chat with Andre.txt - Google Drive&lt;/title&gt;&lt;meta property="og:title" content="WhatsApp Chat with Andre.txt"&gt;&lt;meta property="og:type" content="article"&gt;&lt;meta property="og:site_name" content="Google Docs"&gt;&lt;meta property="og:url" content="https://drive.google.com/file/d/1BgAIBRvOKAih7QSlZpVOXgqerk77Dhkh/view?usp=drivesdk&amp;amp;usp=embed_facebook"&gt;&lt;meta property="og:image" content="https://lh6.googleusercontent.com/EAohNThIpW5nnbRVxRoE1pGTEciM2M8mArTxtuCbkYoJKSdwSPmFkw7-FGR6lHTEKeI=w1200-h630-p"&gt;&lt;meta property="og:image:width" content="1200"&gt;&lt;meta property="og:image:height" content="630"&gt;&lt;link rel="shortcut icon" href="https://ssl.gstatic.com/images/branding/product/1x/drive_2020q4_32dp.png"&gt;&lt;link rel="stylesheet" href="https://fonts.googleapis.com/css?family=Google+Sans:300,400,500,700" nonce="odfXLDuvlR6v/0+rL9liLQ"&gt;&lt;link rel="stylesheet" href="https://www.gstatic.com/_/apps-fileview/_/ss/k=apps-fileview.v.Ts9uxtaqqdg.L.X.O/d=0/rs=AO0039tJ-agEDSBJJ808VVXxolv4uaDKVg" nonce="odfXLDuvlR6v/0+rL9liLQ"&gt;&lt;script nonce="odfXLDuvlR6v/0+rL9liLQ"&gt;_docs_flag_initialData={"docs-ails":"docs_cold","docs-fwds":"docs_sdf","docs-crs":"docs_crs_nfd","docs-shdn":0,"docs-tfh":"","info_params":{},"docos-eddmh":false,"docs-eohmo":false,"uls":"","docs-enpf":true,"docs-ce":false,"docs-api-keys":{},"buildLabel":"texmex_2021.16-Thu_RC02","docs-show_debug_info":false,"ondlburl":"https://docs.google.com","drive_url":"https://drive.google.com","app_url":"https://drive.google.com/file/","docs-itrf":false,"docs-eaciv":false,"docs-msid":32767,"docs-mif":1000,"docs-icdmt":[],"docs-mip":6250000,"docs-eicd":false,"docs-mib":5242880,"docs-mid":2048,"docs-sup":"/file","docs-seu":"https://drive.google.com/file/d/1BgAIBRvOKAih7QSlZpVOXgqerk77Dhkh/edit","docs-crp":"/file/d/1BgAIBRvOKAih7QSlZpVOXgqerk77Dhkh/view","docs-crq":"usp\u003ddrivesdk","docs-ecvca":true,"docs-uptc":["lsrp","ca","sh","noreplica","ouid","dl","hi","hi_ext","usp","urp","utm_source","utm_medium","utm_campaign","utm_term","utm_content","aaac","sle"],"docs-doddn":"","docs-uddn":"","docs-cwsd":"","docs-gsmd":"","docs-erdiiv":false,"docs-acap":["docs.security.access_capabilities",1,1,1,1,1,0,0,1,1,0,1,1,1,1,1,0,0,1],"docs-eefu":false,"docs-eiec":false,"docs-ndt":"Untitled Texmex","docs-prn":"","docs-as":"","docs-etdimo":false,"docs-mdck":"","docs-etiff":false,"docs-mriim":1800000,"docs-eccbs":false,"docos-sosj":false,"docos-sosjm":true,"docs-rlmp":false,"docs-mmpt":15000,"docs-ealwb":false,"docs-erd":false,"docs-erfar":false,"docs-ensb":false,"docs-ddts":false,"docs-uootuns":false,"docs-amawso":false,"docs-ofmpp":false,"docs-anlpfdo":false,"docs-eslars":true,"docs-phe":"","docs-pid":"","docs-emmda":false,"docs-icap":false,"docs-efs":false,"docs-net-edsle":false,"docs-ricocpb":false,"docs-etauihm":false,"docs-eoms":true,"docs-mtetop":false,"docs-erep":false,"docs-effnp":false,"docs-cttmtbr":0,"docs-edp":false,"docs-edlo":false,"docs-elci":false,"docs-eismtl":false,"docs-cttmteq":0,"docos-edces":false,"docs-ejtlr":false,"docs-seadm":false,"docs-eab":false,"docs-eiasrpu":false,"docs-edhqlfr":false,"docs-ectt":false,"docs-ebbouf":false,"docs-eimtdl":false,"docs-pcfloc":false,"docs-embmd":false,"docs-ecgd":false,"docs-iosdl":false,"docs-hft":"","docs-edsi":false,"docs-ececs":false,"docos-edab":false,"docs-eprbab":false,"docs-efu":false,"docs-eerp":false,"docs-ercwf":false,"docs-esmc":false,"docs-eem":false,"docs-ecurf":false,"docs-efsii":false,"docs-text-elnma":false,"docs-elcfd":false,"docs-edmitm":false,"docs-enjec":false,"ecid":true,"docs-eir":false,"server_time_ms":1619714218905,"gaia_session_id":"","app-bc":"#d1d1d1","enable_iframed_embed_api":true,"docs-fut":"https://drive.google.com#folders/{folderId}","docs-isb":false,"docs-agdc":false,"docs-anddc":true,"docs-adndldc":false,"docs-text-efnma":false,"docs-cide":true,"docs-cn":"","docs-depquafr":false,"docs-elmc":false,"docs-frbanmc":false,"docs-rldce":false,"docs-dom":false,"docs-edamc":false,"docs-edomic":false,"docs-eddm":false,"kix-edrat":false,"docs-fwd":false,"docs-efse":false,"docs-efpgwb":false,"docs-ehmr":false,"docs-ehr":false,"docs-elds":false,"docs-eph":false,"docs-epat":true,"docs-eppd":false,"docs-essph":false,"docs-tdd":false,"docs-rsc":"","docs-rgifem":true,"docs-ssi":false,"docs-uoci":"","docs-wia":"","docs-gth":"","docs-po":"https://drive.google.com","docs-to":"https://drive.google.com","projector_base_url":"//drive.google.com","docs-eastd":true,"docs-emcml":false,"docs-eoespr":false,"opendv":false,"onePickImportDocumentUrl":"","opmbs":5242880,"opmpd":2500,"opbu":"https://docs.google.com/picker","opru":"https://drive.google.com/relay.html","opdu":false,"opccp":false,"ophi":"texmex","opst":"","opuci":"","docs-eopiiv2":true,"docs-ndsom":[],"docs-dm":"text/plain","docs-sdsom":[],"docs-drk":[],"docs-erkpp":false,"docs-erkfsu":true,"jobset":"prod","docs-eqam":false,"docs-ehlib":false,"docs-eua":false,"docs-ebpi":false,"docs-ehib":false,"docs-esap":false,"docs-eisdib":false,"docs-eidib":false,"docs-emsib":false,"docs-eal":false,"docs-se":false,"docs-egf":false,"docs-surfb":false,"docs-uptuf":true,"docs-eodpb":false,"docs-eodp":false,"docs-odpdu":[</w:t>
      </w:r>
      <w:ins w:author="Krista Goad" w:id="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,"//drive.google.com/odp/dialog?authuser\u003d"],"docs-odpu":[</w:t>
      </w:r>
      <w:ins w:author="Krista Goad" w:id="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//drive.google.com/odp/embed?authuser\u003d"],"docs-spdy":false,"xdbcfAllowHostNamePrefix":true,"xdbcfAllowXpc":true,"docs-iror":true,"promo_url":"","promo_second_url":"","promo_title":"","promo_title_prefix":"","promo_content_html":"","promo_more_element_text":"","promo_second_more_element_text":"","promo_element_id":"","promo_orientation":1,"promo_arrow_alignment":0,"promo_show_on_click":false,"promo_hide_arrow":false,"promo_show_on_load":false,"promo_mark_dismissed_on_show":false,"promo_use_global_preference":false,"promo_use_material_styling":false,"promo_close_button_text":"","promo_icon_url":"","promo_action_id":"","promo_impression_id":0,"promo_is_contextual":false,"docs-ccwt":0,"docs-eccw":false,"docs-epcc":false,"docs_abuse_link":"https://drive.google.com/abuse?id\u003d1BgAIBRvOKAih7QSlZpVOXgqerk77Dhkh","docs-msoil":"docs_spanner","docs-gsoil":"docs_gsabs","docs-fsd":false}; _docs_flag_cek=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(window['DOCS_timing']) {DOCS_timing['ifdld']=new Date().getTime();}&lt;/script&gt;&lt;script nonce="odfXLDuvlR6v/0+rL9liLQ"&gt;window.viewerData = {config: {'id': '1BgAIBRvOKAih7QSlZpVOXgqerk77Dhkh', 'title': 'WhatsApp Chat with Andre.txt', 'isItemTrashed':  false , 'documentResourceKey': '','isMobileWeb': true,'enableEmbedDialog': true,'projectorFeedbackId': '99950', 'projectorFeedbackBucket': 'viewer-web',}, configJson: ["",0,</w:t>
      </w:r>
      <w:ins w:author="Krista Goad" w:id="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</w:t>
      </w:r>
      <w:ins w:author="Krista Goad" w:id="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</w:t>
      </w:r>
      <w:ins w:author="Krista Goad" w:id="1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</w:t>
      </w:r>
      <w:ins w:author="Krista Goad" w:id="1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,"AIzaSyDVQw45DwoYh632gvsP5vPDqEKvb-Ywnb8",</w:t>
      </w:r>
      <w:ins w:author="Krista Goad" w:id="1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</w:t>
      </w:r>
      <w:ins w:author="Krista Goad" w:id="1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,"AIzaSyC1eQ1xj69IdTMeii5r7brs3R90eck-m7k",</w:t>
      </w:r>
      <w:ins w:author="Krista Goad" w:id="2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,"/drive/v2beta",</w:t>
      </w:r>
      <w:ins w:author="Krista Goad" w:id="2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,0,1,[0]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</w:t>
      </w:r>
      <w:ins w:author="Krista Goad" w:id="2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,0,1,1]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,5,1,</w:t>
      </w:r>
      <w:ins w:author="Krista Goad" w:id="2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,1,"https://drive.google.com",</w:t>
      </w:r>
      <w:ins w:author="Krista Goad" w:id="2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</w:t>
      </w:r>
      <w:ins w:author="Krista Goad" w:id="2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</w:t>
      </w:r>
      <w:ins w:author="Krista Goad" w:id="3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3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3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3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3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3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3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3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3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3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</w:t>
      </w:r>
      <w:ins w:author="Krista Goad" w:id="3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3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3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3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,[[</w:t>
      </w:r>
      <w:ins w:author="Krista Goad" w:id="3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3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,"0"]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,6,1,1,</w:t>
      </w:r>
      <w:ins w:author="Krista Goad" w:id="3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3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3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3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4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4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4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4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4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4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4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4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4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4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</w:t>
      </w:r>
      <w:ins w:author="Krista Goad" w:id="4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4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4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4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4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4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4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4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https://accounts.google.com/ServiceLogin?service\u003dwise\u0026passive\u003d1209600\u0026continue\u003dhttps://drive.google.com/file/d/1BgAIBRvOKAih7QSlZpVOXgqerk77Dhkh/view?usp%3Ddrivesdk\u0026hl\u003den\u0026followup\u003dhttps://drive.google.com/file/d/1BgAIBRvOKAih7QSlZpVOXgqerk77Dhkh/view?usp%3Ddrivesdk",</w:t>
      </w:r>
      <w:ins w:author="Krista Goad" w:id="4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4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5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5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5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5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5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5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5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5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</w:t>
      </w:r>
      <w:ins w:author="Krista Goad" w:id="5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5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5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5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,"https://docs.google.com",</w:t>
      </w:r>
      <w:ins w:author="Krista Goad" w:id="5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5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5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5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</w:t>
      </w:r>
      <w:ins w:author="Krista Goad" w:id="5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5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,1,1,1]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,["https://youtube.googleapis.com",</w:t>
      </w:r>
      <w:ins w:author="Krista Goad" w:id="5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5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</w:t>
      </w:r>
      <w:ins w:author="Krista Goad" w:id="6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6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6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6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6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6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</w:t>
      </w:r>
      <w:ins w:author="Krista Goad" w:id="6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6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,1,1,</w:t>
      </w:r>
      <w:ins w:author="Krista Goad" w:id="6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6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6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6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6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6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6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6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,[1,1,1,1]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6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6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</w:t>
      </w:r>
      <w:ins w:author="Krista Goad" w:id="6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6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,3,</w:t>
      </w:r>
      <w:ins w:author="Krista Goad" w:id="7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7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7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7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7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7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7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7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7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7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7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7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7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7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</w:t>
      </w:r>
      <w:ins w:author="Krista Goad" w:id="7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7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7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7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7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7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8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8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8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8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</w:t>
      </w:r>
      <w:ins w:author="Krista Goad" w:id="8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8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8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8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8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8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,[1,1,1]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8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8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8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8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</w:t>
      </w:r>
      <w:ins w:author="Krista Goad" w:id="8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8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8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8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,1,1,</w:t>
      </w:r>
      <w:ins w:author="Krista Goad" w:id="8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8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9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9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9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9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9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9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,[0,0]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9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9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9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9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9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9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9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9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,0,</w:t>
      </w:r>
      <w:ins w:author="Krista Goad" w:id="9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9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,0,1,</w:t>
      </w:r>
      <w:ins w:author="Krista Goad" w:id="9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9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,1,"https://support.google.com/drive?p\u003dwork_with_files",</w:t>
      </w:r>
      <w:ins w:author="Krista Goad" w:id="9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9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</w:t>
      </w:r>
      <w:ins w:author="Krista Goad" w:id="10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0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0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0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0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0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</w:t>
      </w:r>
      <w:ins w:author="Krista Goad" w:id="10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0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0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0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,0,0,0,0,1]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0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0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</w:t>
      </w:r>
      <w:ins w:author="Krista Goad" w:id="10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0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,[1]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0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0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0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0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0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0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1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1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1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1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1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1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1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1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1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1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,1,1,1,1,1]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itemJson: [</w:t>
      </w:r>
      <w:ins w:author="Krista Goad" w:id="11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1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,"WhatsApp Chat with Andre.txt","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https://lh6.googleusercontent.com/I7GraVCClUZco08VLraDDMB8DgnVVgJxD_N7JX_0qtktytI5NPS96r9gKeZBebTWPzF4N0jUZVTdeQ\u003dw1600-rw",</w:t>
        </w:r>
      </w:hyperlink>
      <w:ins w:author="Krista Goad" w:id="116" w:date="2021-07-17T15:47:59Z">
        <w:r w:rsidDel="00000000" w:rsidR="00000000" w:rsidRPr="00000000">
          <w:fldChar w:fldCharType="begin"/>
        </w:r>
        <w:r w:rsidDel="00000000" w:rsidR="00000000" w:rsidRPr="00000000">
          <w:instrText xml:space="preserve">HYPERLINK 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open</w:t>
        </w:r>
        <w:r w:rsidDel="00000000" w:rsidR="00000000" w:rsidRPr="00000000">
          <w:fldChar w:fldCharType="end"/>
        </w:r>
      </w:ins>
      <w:del w:author="Krista Goad" w:id="116" w:date="2021-07-17T15:47:59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delText xml:space="preserve">null</w:delText>
        </w:r>
        <w:r w:rsidDel="00000000" w:rsidR="00000000" w:rsidRPr="00000000">
          <w:fldChar w:fldCharType="end"/>
        </w:r>
      </w:del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,</w:t>
        </w:r>
      </w:hyperlink>
      <w:ins w:author="Krista Goad" w:id="117" w:date="2021-07-17T15:47:59Z">
        <w:r w:rsidDel="00000000" w:rsidR="00000000" w:rsidRPr="00000000">
          <w:fldChar w:fldCharType="begin"/>
        </w:r>
        <w:r w:rsidDel="00000000" w:rsidR="00000000" w:rsidRPr="00000000">
          <w:instrText xml:space="preserve">HYPERLINK 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open</w:t>
        </w:r>
        <w:r w:rsidDel="00000000" w:rsidR="00000000" w:rsidRPr="00000000">
          <w:fldChar w:fldCharType="end"/>
        </w:r>
      </w:ins>
      <w:del w:author="Krista Goad" w:id="117" w:date="2021-07-17T15:47:59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delText xml:space="preserve">null</w:delText>
        </w:r>
        <w:r w:rsidDel="00000000" w:rsidR="00000000" w:rsidRPr="00000000">
          <w:fldChar w:fldCharType="end"/>
        </w:r>
      </w:del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,</w:t>
        </w:r>
      </w:hyperlink>
      <w:ins w:author="Krista Goad" w:id="118" w:date="2021-07-17T15:47:59Z">
        <w:r w:rsidDel="00000000" w:rsidR="00000000" w:rsidRPr="00000000">
          <w:fldChar w:fldCharType="begin"/>
        </w:r>
        <w:r w:rsidDel="00000000" w:rsidR="00000000" w:rsidRPr="00000000">
          <w:instrText xml:space="preserve">HYPERLINK 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open</w:t>
        </w:r>
        <w:r w:rsidDel="00000000" w:rsidR="00000000" w:rsidRPr="00000000">
          <w:fldChar w:fldCharType="end"/>
        </w:r>
      </w:ins>
      <w:del w:author="Krista Goad" w:id="118" w:date="2021-07-17T15:47:59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delText xml:space="preserve">null</w:delText>
        </w:r>
        <w:r w:rsidDel="00000000" w:rsidR="00000000" w:rsidRPr="00000000">
          <w:fldChar w:fldCharType="end"/>
        </w:r>
      </w:del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,</w:t>
        </w:r>
      </w:hyperlink>
      <w:ins w:author="Krista Goad" w:id="119" w:date="2021-07-17T15:47:59Z">
        <w:r w:rsidDel="00000000" w:rsidR="00000000" w:rsidRPr="00000000">
          <w:fldChar w:fldCharType="begin"/>
        </w:r>
        <w:r w:rsidDel="00000000" w:rsidR="00000000" w:rsidRPr="00000000">
          <w:instrText xml:space="preserve">HYPERLINK 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open</w:t>
        </w:r>
        <w:r w:rsidDel="00000000" w:rsidR="00000000" w:rsidRPr="00000000">
          <w:fldChar w:fldCharType="end"/>
        </w:r>
      </w:ins>
      <w:del w:author="Krista Goad" w:id="119" w:date="2021-07-17T15:47:59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delText xml:space="preserve">null</w:delText>
        </w:r>
        <w:r w:rsidDel="00000000" w:rsidR="00000000" w:rsidRPr="00000000">
          <w:fldChar w:fldCharType="end"/>
        </w:r>
      </w:del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,</w:t>
        </w:r>
      </w:hyperlink>
      <w:ins w:author="Krista Goad" w:id="120" w:date="2021-07-17T15:47:59Z">
        <w:r w:rsidDel="00000000" w:rsidR="00000000" w:rsidRPr="00000000">
          <w:fldChar w:fldCharType="begin"/>
        </w:r>
        <w:r w:rsidDel="00000000" w:rsidR="00000000" w:rsidRPr="00000000">
          <w:instrText xml:space="preserve">HYPERLINK 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open</w:t>
        </w:r>
        <w:r w:rsidDel="00000000" w:rsidR="00000000" w:rsidRPr="00000000">
          <w:fldChar w:fldCharType="end"/>
        </w:r>
      </w:ins>
      <w:del w:author="Krista Goad" w:id="120" w:date="2021-07-17T15:47:59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delText xml:space="preserve">null</w:delText>
        </w:r>
        <w:r w:rsidDel="00000000" w:rsidR="00000000" w:rsidRPr="00000000">
          <w:fldChar w:fldCharType="end"/>
        </w:r>
      </w:del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,</w:t>
        </w:r>
      </w:hyperlink>
      <w:ins w:author="Krista Goad" w:id="121" w:date="2021-07-17T15:47:59Z">
        <w:r w:rsidDel="00000000" w:rsidR="00000000" w:rsidRPr="00000000">
          <w:fldChar w:fldCharType="begin"/>
        </w:r>
        <w:r w:rsidDel="00000000" w:rsidR="00000000" w:rsidRPr="00000000">
          <w:instrText xml:space="preserve">HYPERLINK 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open</w:t>
        </w:r>
        <w:r w:rsidDel="00000000" w:rsidR="00000000" w:rsidRPr="00000000">
          <w:fldChar w:fldCharType="end"/>
        </w:r>
      </w:ins>
      <w:del w:author="Krista Goad" w:id="121" w:date="2021-07-17T15:47:59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delText xml:space="preserve">null</w:delText>
        </w:r>
        <w:r w:rsidDel="00000000" w:rsidR="00000000" w:rsidRPr="00000000">
          <w:fldChar w:fldCharType="end"/>
        </w:r>
      </w:del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,"https://drive.google.com/viewerng/upload?ds\u003dAPznzaaxFAvn2OI_oZpyz0ADDaJ6WrzPtikNeK6voqCJOejwMmMNH0mQcouaadMvhkTOKQUEhv4etPginV6YMda6smvdfYrTDU9VPw4P7ILLS2bACFDmHOaV6JLy0CtzScM5I4HBb1RpXKSchdqtjpp3tidXVWewyrDZJV8SzBMJlgTXCN3pK9I45lqc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hi7LlWWnMnrwjQS84qSN577eV7T6AzNeZdo9QCgagQW8_EBA390Az-ZPsQ7xdevxuu_lo7hDYwScvgBMPktpD3zW0P64pge-V8XvAnYmNymiJ_e4A6j-EfSVNpYssHFEF7b1OtZxqcU1onefW-eNx_VndvOlByATpJUzcfEMDWV4j0_UA7ghC5BRa-f54%3D\u0026ck\u003ddrive\u0026p\u003dproj",</w:t>
      </w:r>
      <w:ins w:author="Krista Goad" w:id="12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2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,"text/plain",</w:t>
      </w:r>
      <w:ins w:author="Krista Goad" w:id="12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2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2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2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,6,</w:t>
      </w:r>
      <w:ins w:author="Krista Goad" w:id="12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2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,"https://drive.google.com/file/d/1BgAIBRvOKAih7QSlZpVOXgqerk77Dhkh/view",</w:t>
      </w:r>
      <w:ins w:author="Krista Goad" w:id="12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2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,"https://drive.google.com/uc?id\u003d1BgAIBRvOKAih7QSlZpVOXgqerk77Dhkh\u0026export\u003ddownload",</w:t>
      </w:r>
      <w:ins w:author="Krista Goad" w:id="12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2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,5,0,</w:t>
      </w:r>
      <w:ins w:author="Krista Goad" w:id="12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2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2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2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3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3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</w:t>
      </w:r>
      <w:ins w:author="Krista Goad" w:id="13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3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3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3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,"0"]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3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3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3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3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3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3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3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3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3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3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,1,"txt",</w:t>
      </w:r>
      <w:ins w:author="Krista Goad" w:id="13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3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,[["0B_S7Elv9-rjLcHc1U0hHR29yVGs5OWRyRmxidlhzbWdzNVNrPQ"]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,["1BgAIBRvOKAih7QSlZpVOXgqerk77Dhkh"]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3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3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4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4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4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4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4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4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4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4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4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4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};&lt;/script&gt;&lt;script nonce="odfXLDuvlR6v/0+rL9liLQ"&gt;;this.gbar_={CONFIG:[[[0,"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www.gstatic.com","og.qtm.en_US.O1MR4zr1jhk.O","com","en","25",0,[4,2,".40.40.40.40.40.40.","","1300102,3700295,3700831,3700874,3700875","370372767","0"],</w:t>
        </w:r>
      </w:hyperlink>
      <w:ins w:author="Krista Goad" w:id="145" w:date="2021-07-17T15:47:59Z">
        <w:r w:rsidDel="00000000" w:rsidR="00000000" w:rsidRPr="00000000">
          <w:fldChar w:fldCharType="begin"/>
        </w:r>
        <w:r w:rsidDel="00000000" w:rsidR="00000000" w:rsidRPr="00000000">
          <w:instrText xml:space="preserve">HYPERLINK "about:blank"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open</w:t>
        </w:r>
        <w:r w:rsidDel="00000000" w:rsidR="00000000" w:rsidRPr="00000000">
          <w:fldChar w:fldCharType="end"/>
        </w:r>
      </w:ins>
      <w:del w:author="Krista Goad" w:id="145" w:date="2021-07-17T15:47:59Z">
        <w:r w:rsidDel="00000000" w:rsidR="00000000" w:rsidRPr="00000000">
          <w:fldChar w:fldCharType="begin"/>
        </w:r>
        <w:r w:rsidDel="00000000" w:rsidR="00000000" w:rsidRPr="00000000">
          <w:delInstrText xml:space="preserve">HYPERLINK "about:blank"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delText xml:space="preserve">null</w:delText>
        </w:r>
        <w:r w:rsidDel="00000000" w:rsidR="00000000" w:rsidRPr="00000000">
          <w:fldChar w:fldCharType="end"/>
        </w:r>
      </w:del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,"quCKYPHeOrKBieoP7oOn2Ag",</w:t>
        </w:r>
      </w:hyperlink>
      <w:ins w:author="Krista Goad" w:id="146" w:date="2021-07-17T15:47:59Z">
        <w:r w:rsidDel="00000000" w:rsidR="00000000" w:rsidRPr="00000000">
          <w:fldChar w:fldCharType="begin"/>
        </w:r>
        <w:r w:rsidDel="00000000" w:rsidR="00000000" w:rsidRPr="00000000">
          <w:instrText xml:space="preserve">HYPERLINK "about:blank"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open</w:t>
        </w:r>
        <w:r w:rsidDel="00000000" w:rsidR="00000000" w:rsidRPr="00000000">
          <w:fldChar w:fldCharType="end"/>
        </w:r>
      </w:ins>
      <w:del w:author="Krista Goad" w:id="146" w:date="2021-07-17T15:47:59Z">
        <w:r w:rsidDel="00000000" w:rsidR="00000000" w:rsidRPr="00000000">
          <w:fldChar w:fldCharType="begin"/>
        </w:r>
        <w:r w:rsidDel="00000000" w:rsidR="00000000" w:rsidRPr="00000000">
          <w:delInstrText xml:space="preserve">HYPERLINK "about:blank"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delText xml:space="preserve">null</w:delText>
        </w:r>
        <w:r w:rsidDel="00000000" w:rsidR="00000000" w:rsidRPr="00000000">
          <w:fldChar w:fldCharType="end"/>
        </w:r>
      </w:del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,0,"og.qtm.rk6MdCCohQM.L.X.O","AA2YrTvpWQuV-JxvxlGrPhwVqcjcel_yWQ","AA2YrTtGrbYTU6gV6RssnuzdSw60YGKPmA","",2,1,200,"USA",</w:t>
        </w:r>
      </w:hyperlink>
      <w:ins w:author="Krista Goad" w:id="147" w:date="2021-07-17T15:47:59Z">
        <w:r w:rsidDel="00000000" w:rsidR="00000000" w:rsidRPr="00000000">
          <w:fldChar w:fldCharType="begin"/>
        </w:r>
        <w:r w:rsidDel="00000000" w:rsidR="00000000" w:rsidRPr="00000000">
          <w:instrText xml:space="preserve">HYPERLINK "about:blank"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open</w:t>
        </w:r>
        <w:r w:rsidDel="00000000" w:rsidR="00000000" w:rsidRPr="00000000">
          <w:fldChar w:fldCharType="end"/>
        </w:r>
      </w:ins>
      <w:del w:author="Krista Goad" w:id="147" w:date="2021-07-17T15:47:59Z">
        <w:r w:rsidDel="00000000" w:rsidR="00000000" w:rsidRPr="00000000">
          <w:fldChar w:fldCharType="begin"/>
        </w:r>
        <w:r w:rsidDel="00000000" w:rsidR="00000000" w:rsidRPr="00000000">
          <w:delInstrText xml:space="preserve">HYPERLINK "about:blank"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delText xml:space="preserve">null</w:delText>
        </w:r>
        <w:r w:rsidDel="00000000" w:rsidR="00000000" w:rsidRPr="00000000">
          <w:fldChar w:fldCharType="end"/>
        </w:r>
      </w:del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,</w:t>
        </w:r>
      </w:hyperlink>
      <w:ins w:author="Krista Goad" w:id="148" w:date="2021-07-17T15:47:59Z">
        <w:r w:rsidDel="00000000" w:rsidR="00000000" w:rsidRPr="00000000">
          <w:fldChar w:fldCharType="begin"/>
        </w:r>
        <w:r w:rsidDel="00000000" w:rsidR="00000000" w:rsidRPr="00000000">
          <w:instrText xml:space="preserve">HYPERLINK "about:blank"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open</w:t>
        </w:r>
        <w:r w:rsidDel="00000000" w:rsidR="00000000" w:rsidRPr="00000000">
          <w:fldChar w:fldCharType="end"/>
        </w:r>
      </w:ins>
      <w:del w:author="Krista Goad" w:id="148" w:date="2021-07-17T15:47:59Z">
        <w:r w:rsidDel="00000000" w:rsidR="00000000" w:rsidRPr="00000000">
          <w:fldChar w:fldCharType="begin"/>
        </w:r>
        <w:r w:rsidDel="00000000" w:rsidR="00000000" w:rsidRPr="00000000">
          <w:delInstrText xml:space="preserve">HYPERLINK "about:blank"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delText xml:space="preserve">null</w:delText>
        </w:r>
        <w:r w:rsidDel="00000000" w:rsidR="00000000" w:rsidRPr="00000000">
          <w:fldChar w:fldCharType="end"/>
        </w:r>
      </w:del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,"25","25",1],</w:t>
        </w:r>
      </w:hyperlink>
      <w:ins w:author="Krista Goad" w:id="149" w:date="2021-07-17T15:47:59Z">
        <w:r w:rsidDel="00000000" w:rsidR="00000000" w:rsidRPr="00000000">
          <w:fldChar w:fldCharType="begin"/>
        </w:r>
        <w:r w:rsidDel="00000000" w:rsidR="00000000" w:rsidRPr="00000000">
          <w:instrText xml:space="preserve">HYPERLINK "about:blank"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open</w:t>
        </w:r>
        <w:r w:rsidDel="00000000" w:rsidR="00000000" w:rsidRPr="00000000">
          <w:fldChar w:fldCharType="end"/>
        </w:r>
      </w:ins>
      <w:del w:author="Krista Goad" w:id="149" w:date="2021-07-17T15:47:59Z">
        <w:r w:rsidDel="00000000" w:rsidR="00000000" w:rsidRPr="00000000">
          <w:fldChar w:fldCharType="begin"/>
        </w:r>
        <w:r w:rsidDel="00000000" w:rsidR="00000000" w:rsidRPr="00000000">
          <w:delInstrText xml:space="preserve">HYPERLINK "about:blank"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delText xml:space="preserve">null</w:delText>
        </w:r>
        <w:r w:rsidDel="00000000" w:rsidR="00000000" w:rsidRPr="00000000">
          <w:fldChar w:fldCharType="end"/>
        </w:r>
      </w:del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,[1,0.1000000014901161,2,1],[1,0.001000000047497451,1],[0,0,0,</w:t>
        </w:r>
      </w:hyperlink>
      <w:ins w:author="Krista Goad" w:id="150" w:date="2021-07-17T15:47:59Z">
        <w:r w:rsidDel="00000000" w:rsidR="00000000" w:rsidRPr="00000000">
          <w:fldChar w:fldCharType="begin"/>
        </w:r>
        <w:r w:rsidDel="00000000" w:rsidR="00000000" w:rsidRPr="00000000">
          <w:instrText xml:space="preserve">HYPERLINK "about:blank"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open</w:t>
        </w:r>
        <w:r w:rsidDel="00000000" w:rsidR="00000000" w:rsidRPr="00000000">
          <w:fldChar w:fldCharType="end"/>
        </w:r>
      </w:ins>
      <w:del w:author="Krista Goad" w:id="150" w:date="2021-07-17T15:47:59Z">
        <w:r w:rsidDel="00000000" w:rsidR="00000000" w:rsidRPr="00000000">
          <w:fldChar w:fldCharType="begin"/>
        </w:r>
        <w:r w:rsidDel="00000000" w:rsidR="00000000" w:rsidRPr="00000000">
          <w:delInstrText xml:space="preserve">HYPERLINK "about:blank"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delText xml:space="preserve">null</w:delText>
        </w:r>
        <w:r w:rsidDel="00000000" w:rsidR="00000000" w:rsidRPr="00000000">
          <w:fldChar w:fldCharType="end"/>
        </w:r>
      </w:del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,"","","",""],[0,0,"",1,0,0,0,0,0,0,</w:t>
        </w:r>
      </w:hyperlink>
      <w:ins w:author="Krista Goad" w:id="151" w:date="2021-07-17T15:47:59Z">
        <w:r w:rsidDel="00000000" w:rsidR="00000000" w:rsidRPr="00000000">
          <w:fldChar w:fldCharType="begin"/>
        </w:r>
        <w:r w:rsidDel="00000000" w:rsidR="00000000" w:rsidRPr="00000000">
          <w:instrText xml:space="preserve">HYPERLINK "about:blank"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open</w:t>
        </w:r>
        <w:r w:rsidDel="00000000" w:rsidR="00000000" w:rsidRPr="00000000">
          <w:fldChar w:fldCharType="end"/>
        </w:r>
      </w:ins>
      <w:del w:author="Krista Goad" w:id="151" w:date="2021-07-17T15:47:59Z">
        <w:r w:rsidDel="00000000" w:rsidR="00000000" w:rsidRPr="00000000">
          <w:fldChar w:fldCharType="begin"/>
        </w:r>
        <w:r w:rsidDel="00000000" w:rsidR="00000000" w:rsidRPr="00000000">
          <w:delInstrText xml:space="preserve">HYPERLINK "about:blank"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delText xml:space="preserve">null</w:delText>
        </w:r>
        <w:r w:rsidDel="00000000" w:rsidR="00000000" w:rsidRPr="00000000">
          <w:fldChar w:fldCharType="end"/>
        </w:r>
      </w:del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,0,0,</w:t>
        </w:r>
      </w:hyperlink>
      <w:ins w:author="Krista Goad" w:id="152" w:date="2021-07-17T15:47:59Z">
        <w:r w:rsidDel="00000000" w:rsidR="00000000" w:rsidRPr="00000000">
          <w:fldChar w:fldCharType="begin"/>
        </w:r>
        <w:r w:rsidDel="00000000" w:rsidR="00000000" w:rsidRPr="00000000">
          <w:instrText xml:space="preserve">HYPERLINK "about:blank"</w: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open</w:t>
        </w:r>
        <w:r w:rsidDel="00000000" w:rsidR="00000000" w:rsidRPr="00000000">
          <w:fldChar w:fldCharType="end"/>
        </w:r>
      </w:ins>
      <w:del w:author="Krista Goad" w:id="152" w:date="2021-07-17T15:47:59Z">
        <w:r w:rsidDel="00000000" w:rsidR="00000000" w:rsidRPr="00000000">
          <w:fldChar w:fldCharType="begin"/>
        </w:r>
        <w:r w:rsidDel="00000000" w:rsidR="00000000" w:rsidRPr="00000000">
          <w:delInstrText xml:space="preserve">HYPERLINK "about:blank"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delText xml:space="preserve">n</w:delText>
        </w:r>
        <w:r w:rsidDel="00000000" w:rsidR="00000000" w:rsidRPr="00000000">
          <w:fldChar w:fldCharType="end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 noull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,0,0,</w:t>
      </w:r>
      <w:ins w:author="Krista Goad" w:id="15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5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5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5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,0,0,0,"","","","","","",</w:t>
      </w:r>
      <w:ins w:author="Krista Goad" w:id="15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5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,0,0,0,0,0,</w:t>
      </w:r>
      <w:ins w:author="Krista Goad" w:id="15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5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5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5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5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5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,"rgba(32,33,36,1)","rgba(255,255,255,1)",0,0,1,</w:t>
      </w:r>
      <w:ins w:author="Krista Goad" w:id="15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5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6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6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,1,0,0],</w:t>
      </w:r>
      <w:ins w:author="Krista Goad" w:id="16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6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6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6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,["1","gci_91f30755d6a6b787dcc2a4062e6e9824.js","googleapis.client:gapi.iframes","","en"],</w:t>
      </w:r>
      <w:ins w:author="Krista Goad" w:id="16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6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6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6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6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6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6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6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,["m;/_/scs/abc-static/_/js/k=gapi.gapi.en.jcYff4gdSOQ.O/d=1/ct=zgms/rs=AHpOoo_CvAHQybwQAZJQL2tdeysMj0HgHw/m=__features__","https://apis.google.com","","","","",</w:t>
      </w:r>
      <w:ins w:author="Krista Goad" w:id="16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6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,1,"es_plusone_gc_20210405.0_p0","en",</w:t>
      </w:r>
      <w:ins w:author="Krista Goad" w:id="16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6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,0],[0.009999999776482582,"com","25",[</w:t>
      </w:r>
      <w:ins w:author="Krista Goad" w:id="16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6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,"","0",</w:t>
      </w:r>
      <w:ins w:author="Krista Goad" w:id="17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7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,1,5184000,</w:t>
      </w:r>
      <w:ins w:author="Krista Goad" w:id="17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7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7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7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,"",</w:t>
      </w:r>
      <w:ins w:author="Krista Goad" w:id="17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7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7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7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7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7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7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7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7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7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,0,</w:t>
      </w:r>
      <w:ins w:author="Krista Goad" w:id="17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7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,0,0,1,0,0,0,</w:t>
      </w:r>
      <w:ins w:author="Krista Goad" w:id="17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7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8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8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,0,0,</w:t>
      </w:r>
      <w:ins w:author="Krista Goad" w:id="18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8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,0],</w:t>
      </w:r>
      <w:ins w:author="Krista Goad" w:id="18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8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8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8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8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8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,0,</w:t>
      </w:r>
      <w:ins w:author="Krista Goad" w:id="18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8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8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8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,["5061451","google\\.(com|ru|ca|by|kz|com\\.mx|com\\.tr)$",1]],[1,1,</w:t>
      </w:r>
      <w:ins w:author="Krista Goad" w:id="18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8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,28834,25,"USA","en","370372767.0",8,0.009999999776482582,0,0,</w:t>
      </w:r>
      <w:ins w:author="Krista Goad" w:id="18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8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8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8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,0,0,"3700831,3700874,3700875",</w:t>
      </w:r>
      <w:ins w:author="Krista Goad" w:id="19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9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9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9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9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9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,"quCKYPHeOrKBieoP7oOn2Ag",0,0],[[</w:t>
      </w:r>
      <w:ins w:author="Krista Goad" w:id="19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9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9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9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9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9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,"https://www.gstatic.com/og/_/js/k=og.qtm.en_US.O1MR4zr1jhk.O/rt=j/m=qabr,q_d,qcwid,qmutsd,qapid/exm=qaaw,qadd,qaid,qein,qhaw,qhbr,qhch,qhga,qhid,qhin,qhpr/d=1/ed=1/rs=AA2YrTvpWQuV-JxvxlGrPhwVqcjcel_yWQ"],[</w:t>
      </w:r>
      <w:ins w:author="Krista Goad" w:id="19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9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9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9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19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9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,"https://www.gstatic.com/og/_/ss/k=og.qtm.rk6MdCCohQM.L.X.O/m=qcwid/excm=qaaw,qadd,qaid,qein,qhaw,qhbr,qhch,qhga,qhid,qhin,qhpr/d=1/ed=1/ct=zgms/rs=AA2YrTtGrbYTU6gV6RssnuzdSw60YGKPmA"]],</w:t>
      </w:r>
      <w:ins w:author="Krista Goad" w:id="19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19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0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0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,[""],[[[</w:t>
      </w:r>
      <w:ins w:author="Krista Goad" w:id="20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0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0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0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</w:t>
      </w:r>
      <w:ins w:author="Krista Goad" w:id="20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0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0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0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0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0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,"https://ogs.google.com/widget/app/so?bc=1"],0,448,328,57,4,1,0,0,63,64,8000,"https://www.google.com/intl/en/about/products",67,1,69,</w:t>
      </w:r>
      <w:ins w:author="Krista Goad" w:id="20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0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,1,70,"Can't seem to load the app launcher right now. Try again or go to the %1$sGoogle Products%2$s page.",3,1,0,74,0]],0,[</w:t>
      </w:r>
      <w:ins w:author="Krista Goad" w:id="20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0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0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0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0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0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,"https://www.gstatic.com/og/_/js/k=og.qtm.en_US.O1MR4zr1jhk.O/rt=j/m=qdsh/d=1/ed=1/rs=AA2YrTvpWQuV-JxvxlGrPhwVqcjcel_yWQ"],"25","25",1,0,</w:t>
      </w:r>
      <w:ins w:author="Krista Goad" w:id="21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1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,"en",0]]],};this.gbar_=this.gbar_||{};(function(_){var window=this;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The Closure Library Authors.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SPDX-License-Identifier: Apache-2.0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ea,fa,ia,ja,ka,la,na,oa,sa,ta,Da,Ea,Fa;_.aa=function(a){if(Error.captureStackTrace)Error.captureStackTrace(this,_.aa);else{var b=Error().stack;b&amp;&amp;(this.stack=b)}a&amp;&amp;(this.message=String(a))};_.ca=function(a,b){return 0&lt;=(0,_.ba)(a,b)};_.n=function(a,b){return </w:t>
      </w:r>
      <w:ins w:author="Krista Goad" w:id="21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1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!=a?!!a:!!b};_.p=function(a,b){void 0==b&amp;&amp;(b="");return </w:t>
      </w:r>
      <w:ins w:author="Krista Goad" w:id="21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1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!=a?a:b};_.da=function(a,b){void 0==b&amp;&amp;(b=0);return </w:t>
      </w:r>
      <w:ins w:author="Krista Goad" w:id="21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1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!=a?a:b};ea=function(a){var b=0;return function(){return b&lt;a.length?{done:!1,value:a[b++]}:{done:!0}}};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fa="function"==typeof Object.defineProperties?Object.defineProperty:function(a,b,c){if(a==Array.prototype||a==Object.prototype)return a;a[b]=c.value;return a};ia=function(a){a=["object"==typeof globalThis&amp;&amp;globalThis,a,"object"==typeof window&amp;&amp;window,"object"==typeof self&amp;&amp;self,"object"==typeof global&amp;&amp;global];for(var b=0;b&lt;a.length;++b){var c=a[b];if(c&amp;&amp;c.Math==Math)return c}throw Error("a");};ja=ia(this);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ka=function(a,b){if(b)a:{var c=ja;a=a.split(".");for(var d=0;d&lt;a.length-1;d++){var e=a[d];if(!(e in c))break a;c=c[e]}a=a[a.length-1];d=c[a];b=b(d);b!=d&amp;&amp;</w:t>
      </w:r>
      <w:ins w:author="Krista Goad" w:id="21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1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!=b&amp;&amp;fa(c,a,{configurable:!0,writable:!0,value:b})}};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ka("Symbol",function(a){if(a)return a;var b=function(e,f){this.j=e;fa(this,"description",{configurable:!0,writable:!0,value:f})};b.prototype.toString=function(){return this.j};var c=0,d=function(e){if(this instanceof d)throw new TypeError("b");return new b("jscomp_symbol_"+(e||"")+"_"+c++,e)};return d});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ka("Symbol.iterator",function(a){if(a)return a;a=Symbol("c");for(var b="Array Int8Array Uint8Array Uint8ClampedArray Int16Array Uint16Array Int32Array Uint32Array Float32Array Float64Array".split(" "),c=0;c&lt;b.length;c++){var d=ja[b[c]];"function"===typeof d&amp;&amp;"function"!=typeof d.prototype[a]&amp;&amp;fa(d.prototype,a,{configurable:!0,writable:!0,value:function(){return la(ea(this))}})}return a});la=function(a){a={next:a};a[Symbol.iterator]=function(){return this};return a};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_.ma=function(a){var b="undefined"!=typeof Symbol&amp;&amp;Symbol.iterator&amp;&amp;a[Symbol.iterator];return b?b.call(a):{next:ea(a)}};na="function"==typeof Object.create?Object.create:function(a){var b=function(){};b.prototype=a;return new b};if("function"==typeof Object.setPrototypeOf)oa=Object.setPrototypeOf;else{var pa;a:{var qa={a:!0},ra={};try{ra.__proto__=qa;pa=ra.a;break a}catch(a){}pa=!1}oa=pa?function(a,b){a.__proto__=b;if(a.__proto__!==b)throw new TypeError("d`"+a);return a}:</w:t>
      </w:r>
      <w:ins w:author="Krista Goad" w:id="21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1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}sa=oa;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_.r=function(a,b){a.prototype=na(b.prototype);a.prototype.constructor=a;if(sa)sa(a,b);else for(var c in b)if("prototype"!=c)if(Object.defineProperties){var d=Object.getOwnPropertyDescriptor(b,c);d&amp;&amp;Object.defineProperty(a,c,d)}else a[c]=b[c];a.T=b.prototype};ta=function(a,b){a instanceof String&amp;&amp;(a+="");var c=0,d=!1,e={next:function(){if(!d&amp;&amp;c&lt;a.length){var f=c++;return{value:b(f,a[f]),done:!1}}d=!0;return{done:!0,value:void 0}}};e[Symbol.iterator]=function(){return e};return e};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ka("Array.prototype.entries",function(a){return a?a:function(){return ta(this,function(b,c){return[b,c]})}});ka("Array.prototype.keys",function(a){return a?a:function(){return ta(this,function(b){return b})}});ka("Number.MAX_SAFE_INTEGER",function(){return 9007199254740991});ka("Array.prototype.values",function(a){return a?a:function(){return ta(this,function(b,c){return c})}});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ua=function(a,b){return Object.prototype.hasOwnProperty.call(a,b)},va="function"==typeof Object.assign?Object.assign:function(a,b){for(var c=1;c&lt;arguments.length;c++){var d=arguments[c];if(d)for(var e in d)ua(d,e)&amp;&amp;(a[e]=d[e])}return a};ka("Object.assign",function(a){return a||va});ka("Object.is",function(a){return a?a:function(b,c){return b===c?0!==b||1/b===1/c:b!==b&amp;&amp;c!==c}});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ka("Array.prototype.includes",function(a){return a?a:function(b,c){var d=this;d instanceof String&amp;&amp;(d=String(d));var e=d.length;c=c||0;for(0&gt;c&amp;&amp;(c=Math.max(c+e,0));c&lt;e;c++){var f=d[c];if(f===b||Object.is(f,b))return!0}return!1}});ka("String.prototype.includes",function(a){return a?a:function(b,c){if(</w:t>
      </w:r>
      <w:ins w:author="Krista Goad" w:id="21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1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==this)throw new TypeError("e`includes");if(b instanceof RegExp)throw new TypeError("f`includes");return-1!==this.indexOf(b,c||0)}});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ka("WeakMap",function(a){function b(){}function c(l){var m=typeof l;return"object"===m&amp;&amp;</w:t>
      </w:r>
      <w:ins w:author="Krista Goad" w:id="21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1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!==l||"function"===m}function d(l){if(!ua(l,f)){var m=new b;fa(l,f,{value:m})}}function e(l){var m=Object[l];m&amp;&amp;(Object[l]=function(q){if(q instanceof b)return q;Object.isExtensible(q)&amp;&amp;d(q);return m(q)})}if(function(){if(!a||!Object.seal)return!1;try{var l=Object.seal({}),m=Object.seal({}),q=new a([[l,2],[m,3]]);if(2!=q.get(l)||3!=q.get(m))return!1;q.delete(l);q.set(m,4);return!q.has(l)&amp;&amp;4==q.get(m)}catch(u){return!1}}())return a;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f="$jscomp_hidden_"+Math.random();e("freeze");e("preventExtensions");e("seal");var g=0,k=function(l){this.j=(g+=Math.random()+1).toString();if(l){l=_.ma(l);for(var m;!(m=l.next()).done;)m=m.value,this.set(m[0],m[1])}};k.prototype.set=function(l,m){if(!c(l))throw Error("g");d(l);if(!ua(l,f))throw Error("h`"+l);l[f][this.j]=m;return this};k.prototype.get=function(l){return c(l)&amp;&amp;ua(l,f)?l[f][this.j]:void 0};k.prototype.has=function(l){return c(l)&amp;&amp;ua(l,f)&amp;&amp;ua(l[f],this.j)};k.prototype.delete=function(l){return c(l)&amp;&amp;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ua(l,f)&amp;&amp;ua(l[f],this.j)?delete l[f][this.j]:!1};return k});ka("Array.from",function(a){return a?a:function(b,c,d){c=</w:t>
      </w:r>
      <w:ins w:author="Krista Goad" w:id="21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1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!=c?c:function(k){return k};var e=[],f="undefined"!=typeof Symbol&amp;&amp;Symbol.iterator&amp;&amp;b[Symbol.iterator];if("function"==typeof f){b=f.call(b);for(var g=0;!(f=b.next()).done;)e.push(c.call(d,f.value,g++))}else for(f=b.length,g=0;g&lt;f;g++)e.push(c.call(d,b[g],g));return e}});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ka("Map",function(a){if(function(){if(!a||"function"!=typeof a||!a.prototype.entries||"function"!=typeof Object.seal)return!1;try{var k=Object.seal({x:4}),l=new a(_.ma([[k,"s"]]));if("s"!=l.get(k)||1!=l.size||l.get({x:4})||l.set({x:4},"t")!=l||2!=l.size)return!1;var m=l.entries(),q=m.next();if(q.done||q.value[0]!=k||"s"!=q.value[1])return!1;q=m.next();return q.done||4!=q.value[0].x||"t"!=q.value[1]||!m.next().done?!1:!0}catch(u){return!1}}())return a;var b=new WeakMap,c=function(k){this.o={};this.j=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f();this.size=0;if(k){k=_.ma(k);for(var l;!(l=k.next()).done;)l=l.value,this.set(l[0],l[1])}};c.prototype.set=function(k,l){k=0===k?0:k;var m=d(this,k);m.list||(m.list=this.o[m.id]=[]);m.Ya?m.Ya.value=l:(m.Ya={next:this.j,hc:this.j.hc,head:this.j,key:k,value:l},m.list.push(m.Ya),this.j.hc.next=m.Ya,this.j.hc=m.Ya,this.size++);return this};c.prototype.delete=function(k){k=d(this,k);return k.Ya&amp;&amp;k.list?(k.list.splice(k.index,1),k.list.length||delete this.o[k.id],k.Ya.hc.next=k.Ya.next,k.Ya.next.hc=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k.Ya.hc,k.Ya.head=</w:t>
      </w:r>
      <w:ins w:author="Krista Goad" w:id="21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1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,this.size--,!0):!1};c.prototype.clear=function(){this.o={};this.j=this.j.hc=f();this.size=0};c.prototype.has=function(k){return!!d(this,k).Ya};c.prototype.get=function(k){return(k=d(this,k).Ya)&amp;&amp;k.value};c.prototype.entries=function(){return e(this,function(k){return[k.key,k.value]})};c.prototype.keys=function(){return e(this,function(k){return k.key})};c.prototype.values=function(){return e(this,function(k){return k.value})};c.prototype.forEach=function(k,l){for(var m=this.entries(),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q;!(q=m.next()).done;)q=q.value,k.call(l,q[1],q[0],this)};c.prototype[Symbol.iterator]=c.prototype.entries;var d=function(k,l){var m=l&amp;&amp;typeof l;"object"==m||"function"==m?b.has(l)?m=b.get(l):(m=""+ ++g,b.set(l,m)):m="p_"+l;var q=k.o[m];if(q&amp;&amp;ua(k.o,m))for(k=0;k&lt;q.length;k++){var u=q[k];if(l!==l&amp;&amp;u.key!==u.key||l===u.key)return{id:m,list:q,index:k,Ya:u}}return{id:m,list:q,index:-1,Ya:void 0}},e=function(k,l){var m=k.j;return la(function(){if(m){for(;m.head!=k.j;)m=m.hc;for(;m.next!=m.head;)return m=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m.next,{done:!1,value:l(m)};m=</w:t>
      </w:r>
      <w:ins w:author="Krista Goad" w:id="22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2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}return{done:!0,value:void 0}})},f=function(){var k={};return k.hc=k.next=k.head=k},g=0;return c});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ka("Set",function(a){if(function(){if(!a||"function"!=typeof a||!a.prototype.entries||"function"!=typeof Object.seal)return!1;try{var c=Object.seal({x:4}),d=new a(_.ma([c]));if(!d.has(c)||1!=d.size||d.add(c)!=d||1!=d.size||d.add({x:4})!=d||2!=d.size)return!1;var e=d.entries(),f=e.next();if(f.done||f.value[0]!=c||f.value[1]!=c)return!1;f=e.next();return f.done||f.value[0]==c||4!=f.value[0].x||f.value[1]!=f.value[0]?!1:e.next().done}catch(g){return!1}}())return a;var b=function(c){this.j=new Map;if(c){c=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_.ma(c);for(var d;!(d=c.next()).done;)this.add(d.value)}this.size=this.j.size};b.prototype.add=function(c){c=0===c?0:c;this.j.set(c,c);this.size=this.j.size;return this};b.prototype.delete=function(c){c=this.j.delete(c);this.size=this.j.size;return c};b.prototype.clear=function(){this.j.clear();this.size=0};b.prototype.has=function(c){return this.j.has(c)};b.prototype.entries=function(){return this.j.entries()};b.prototype.values=function(){return this.j.values()};b.prototype.keys=b.prototype.values;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b.prototype[Symbol.iterator]=b.prototype.values;b.prototype.forEach=function(c,d){var e=this;this.j.forEach(function(f){return c.call(d,f,f,e)})};return b});ka("Object.entries",function(a){return a?a:function(b){var c=[],d;for(d in b)ua(b,d)&amp;&amp;c.push([d,b[d]]);return c}});ka("Array.prototype.fill",function(a){return a?a:function(b,c,d){var e=this.length||0;0&gt;c&amp;&amp;(c=Math.max(0,e+c));if(</w:t>
      </w:r>
      <w:ins w:author="Krista Goad" w:id="22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2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==d||d&gt;e)d=e;d=Number(d);0&gt;d&amp;&amp;(d=Math.max(0,e+d));for(c=Number(c||0);c&lt;d;c++)this[c]=b;return this}});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wa=function(a){return a?a:Array.prototype.fill};ka("Int8Array.prototype.fill",wa);ka("Uint8Array.prototype.fill",wa);ka("Uint8ClampedArray.prototype.fill",wa);ka("Int16Array.prototype.fill",wa);ka("Uint16Array.prototype.fill",wa);ka("Int32Array.prototype.fill",wa);ka("Uint32Array.prototype.fill",wa);ka("Float32Array.prototype.fill",wa);ka("Float64Array.prototype.fill",wa);_.ya=_.ya||{};_.t=this||self;_.za=function(){};_.Aa=function(a){a.df=void 0;a.na=function(){return a.df?a.df:a.df=new a}};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_.Ba=function(a){var b=typeof a;return"object"==b&amp;&amp;</w:t>
      </w:r>
      <w:ins w:author="Krista Goad" w:id="22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2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!=a||"function"==b};_.Ca="closure_uid_"+(1E9*Math.random()&gt;&gt;&gt;0);Da=function(a,b,c){return a.call.apply(a.bind,arguments)};Ea=function(a,b,c){if(!a)throw Error();if(2&lt;arguments.length){var d=Array.prototype.slice.call(arguments,2);return function(){var e=Array.prototype.slice.call(arguments);Array.prototype.unshift.apply(e,d);return a.apply(b,e)}}return function(){return a.apply(b,arguments)}};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_.v=function(a,b,c){Function.prototype.bind&amp;&amp;-1!=Function.prototype.bind.toString().indexOf("native code")?_.v=Da:_.v=Ea;return _.v.apply(</w:t>
      </w:r>
      <w:ins w:author="Krista Goad" w:id="22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2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,arguments)};_.w=function(a,b){a=a.split(".");var c=_.t;a[0]in c||"undefined"==typeof c.execScript||c.execScript("var "+a[0]);for(var d;a.length&amp;&amp;(d=a.shift());)a.length||void 0===b?c[d]&amp;&amp;c[d]!==Object.prototype[d]?c=c[d]:c=c[d]={}:c[d]=b};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_.x=function(a,b){function c(){}c.prototype=b.prototype;a.T=b.prototype;a.prototype=new c;a.prototype.constructor=a;a.ql=function(d,e,f){for(var g=Array(arguments.length-2),k=2;k&lt;arguments.length;k++)g[k-2]=arguments[k];return b.prototype[e].apply(d,g)}};Fa=function(a){return a};_.Ga=function(a){var b=</w:t>
      </w:r>
      <w:ins w:author="Krista Goad" w:id="22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2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,c=_.t.trustedTypes;if(!c||!c.createPolicy)return b;try{b=c.createPolicy(a,{createHTML:Fa,createScript:Fa,createScriptURL:Fa})}catch(d){_.t.console&amp;&amp;_.t.console.error(d.message)}return b};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_.x(_.aa,Error);_.aa.prototype.name="CustomError";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_.ba=Array.prototype.indexOf?function(a,b){return Array.prototype.indexOf.call(a,b,void 0)}:function(a,b){if("string"===typeof a)return"string"!==typeof b||1!=b.length?-1:a.indexOf(b,0);for(var c=0;c&lt;a.length;c++)if(c in a&amp;&amp;a[c]===b)return c;return-1};_.Ha=Array.prototype.forEach?function(a,b,c){Array.prototype.forEach.call(a,b,c)}:function(a,b,c){for(var d=a.length,e="string"===typeof a?a.split(""):a,f=0;f&lt;d;f++)f in e&amp;&amp;b.call(c,e[f],f,a)};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_.Ia=Array.prototype.filter?function(a,b,c){return Array.prototype.filter.call(a,b,c)}:function(a,b,c){for(var d=a.length,e=[],f=0,g="string"===typeof a?a.split(""):a,k=0;k&lt;d;k++)if(k in g){var l=g[k];b.call(c,l,k,a)&amp;&amp;(e[f++]=l)}return e};_.Ja=Array.prototype.map?function(a,b,c){return Array.prototype.map.call(a,b,c)}:function(a,b,c){for(var d=a.length,e=Array(d),f="string"===typeof a?a.split(""):a,g=0;g&lt;d;g++)g in f&amp;&amp;(e[g]=b.call(c,f[g],g,a));return e};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_.Ka=Array.prototype.reduce?function(a,b,c){return Array.prototype.reduce.call(a,b,c)}:function(a,b,c){var d=c;(0,_.Ha)(a,function(e,f){d=b.call(void 0,d,e,f,a)});return d};_.La=Array.prototype.some?function(a,b){return Array.prototype.some.call(a,b,void 0)}:function(a,b){for(var c=a.length,d="string"===typeof a?a.split(""):a,e=0;e&lt;c;e++)if(e in d&amp;&amp;b.call(void 0,d[e],e,a))return!0;return!1};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Na;_.Ma=function(a,b,c){for(var d in a)b.call(c,a[d],d,a)};Na="constructor hasOwnProperty isPrototypeOf propertyIsEnumerable toLocaleString toString valueOf".split(" ");_.Oa=function(a,b){for(var c,d,e=1;e&lt;arguments.length;e++){d=arguments[e];for(c in d)a[c]=d[c];for(var f=0;f&lt;Na.length;f++)c=Na[f],Object.prototype.hasOwnProperty.call(d,c)&amp;&amp;(a[c]=d[c])}};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Pa;_.Qa=function(){void 0===Pa&amp;&amp;(Pa=_.Ga("ogb-qtm#html"));return Pa};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Sa;_.Ta=function(a,b){this.j=a===_.Ra&amp;&amp;b||"";this.o=Sa};_.Ta.prototype.Ub=!0;_.Ta.prototype.Fb=function(){return this.j};_.Ua=function(a){return a instanceof _.Ta&amp;&amp;a.constructor===_.Ta&amp;&amp;a.o===Sa?a.j:"type_error:Const"};Sa={};_.Ra={};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Va;_.Wa=function(a,b){this.j=b===Va?a:""};_.h=_.Wa.prototype;_.h.Ub=!0;_.h.Fb=function(){return this.j.toString()};_.h.$e=!0;_.h.xc=function(){return 1};_.h.toString=function(){return this.j+""};_.Ya=function(a){return _.Xa(a).toString()};_.Xa=function(a){return a instanceof _.Wa&amp;&amp;a.constructor===_.Wa?a.j:"type_error:TrustedResourceUrl"};Va={};_.Za=function(a){var b=_.Qa();a=b?b.createScriptURL(a):a;return new _.Wa(a,Va)};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_.$a=String.prototype.trim?function(a){return a.trim()}:function(a){return/^[\s\xa0]*([\s\S]*?)[\s\xa0]*$/.exec(a)[1]};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db,eb,fb,ab;_.bb=function(a,b){this.j=b===ab?a:""};_.h=_.bb.prototype;_.h.Ub=!0;_.h.Fb=function(){return this.j.toString()};_.h.$e=!0;_.h.xc=function(){return 1};_.h.toString=function(){return this.j.toString()};_.cb=function(a){return a instanceof _.bb&amp;&amp;a.constructor===_.bb?a.j:"type_error:SafeUrl"};db=/^(?:audio\/(?:3gpp2|3gpp|aac|L16|midi|mp3|mp4|mpeg|oga|ogg|opus|x-m4a|x-matroska|x-wav|wav|webm)|font\/\w+|image\/(?:bmp|gif|jpeg|jpg|png|tiff|webp|x-icon)|video\/(?:mpeg|mp4|ogg|webm|quicktime|x-matroska))(?:;\w+=(?:\w+|"[\w;,= ]+"))*$/i;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eb=/^data:(.*);base64,[a-z0-9+\/]+=*$/i;fb=/^(?:(?:https?|mailto|ftp):|[^:/?#]*(?:[/?#]|$))/i;_.hb=function(a){if(a instanceof _.bb)return a;a="object"==typeof a&amp;&amp;a.Ub?a.Fb():String(a);if(fb.test(a))a=_.gb(a);else{a=String(a);a=a.replace(/(%0A|%0D)/g,"");var b=a.match(eb);a=b&amp;&amp;db.test(b[1])?_.gb(a):</w:t>
      </w:r>
      <w:ins w:author="Krista Goad" w:id="22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2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}return a};_.ib=function(a){if(a instanceof _.bb)return a;a="object"==typeof a&amp;&amp;a.Ub?a.Fb():String(a);fb.test(a)||(a="about:invalid#zClosurez");return _.gb(a)};ab={};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_.gb=function(a){return new _.bb(a,ab)};_.jb=_.gb("about:invalid#zClosurez");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_.lb=function(a,b){this.j=b===_.kb?a:""};_.lb.prototype.Ub=!0;_.lb.prototype.Fb=function(){return this.j};_.lb.prototype.toString=function(){return this.j.toString()};_.kb={};_.mb=new _.lb("",_.kb);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a:{var ob=_.t.navigator;if(ob){var pb=ob.userAgent;if(pb){_.nb=pb;break a}}_.nb=""}_.y=function(a){return-1!=_.nb.indexOf(a)};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sb;_.qb=function(){return _.y("Trident")||_.y("MSIE")};_.rb=function(){return _.y("Firefox")||_.y("FxiOS")};_.tb=function(){return _.y("Safari")&amp;&amp;!(sb()||_.y("Coast")||_.y("Opera")||_.y("Edge")||_.y("Edg/")||_.y("OPR")||_.rb()||_.y("Silk")||_.y("Android"))};sb=function(){return(_.y("Chrome")||_.y("CriOS"))&amp;&amp;!_.y("Edge")};_.ub=function(){return _.y("Android")&amp;&amp;!(sb()||_.rb()||_.y("Opera")||_.y("Silk"))};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vb;_.wb=function(a,b,c){this.j=c===vb?a:"";this.o=b};_.h=_.wb.prototype;_.h.$e=!0;_.h.xc=function(){return this.o};_.h.Ub=!0;_.h.Fb=function(){return this.j.toString()};_.h.toString=function(){return this.j.toString()};_.xb=function(a){return a instanceof _.wb&amp;&amp;a.constructor===_.wb?a.j:"type_error:SafeHtml"};vb={};_.yb=function(a,b){var c=_.Qa();a=c?c.createHTML(a):a;return new _.wb(a,b,vb)};_.zb=new _.wb(_.t.trustedTypes&amp;&amp;_.t.trustedTypes.emptyHTML||"",0,vb);_.Ab=_.yb("&lt;br&gt;",0);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Db,Fb;_.Bb=function(a){var b=!1,c;return function(){b||(c=a(),b=!0);return c}}(function(){var a=document.createElement("div"),b=document.createElement("div");b.appendChild(document.createElement("div"));a.appendChild(b);b=a.firstChild.firstChild;a.innerHTML=_.xb(_.zb);return!b.parentElement});_.Eb=function(a){if(a&amp;&amp;a!=_.t)return _.Cb(a.document,"style");</w:t>
      </w:r>
      <w:ins w:author="Krista Goad" w:id="22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2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===Db&amp;&amp;(Db=_.Cb(_.t.document,"style"));return Db};Db=</w:t>
      </w:r>
      <w:ins w:author="Krista Goad" w:id="22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2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;Fb=/^[\w+/_-]+[=]{0,2}$/;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_.Cb=function(a,b){if(!a.querySelector)return"";var c=a.querySelector(b+"[nonce]");c||"style"!=b||(c=a.querySelector('link[rel="stylesheet"][nonce]'));return c&amp;&amp;(a=c.nonce||c.getAttribute("nonce"))&amp;&amp;Fb.test(a)?a:""};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Gb;Gb=function(){return _.y("iPhone")&amp;&amp;!_.y("iPod")&amp;&amp;!_.y("iPad")};_.Hb=function(){return Gb()||_.y("iPad")||_.y("iPod")};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_.Ib=function(){return-1!=_.nb.toLowerCase().indexOf("webkit")&amp;&amp;!_.y("Edge")};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_.Jb=function(a){_.Jb[" "](a);return a};_.Jb[" "]=_.za;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Xb,Yb,cc;_.Kb=_.y("Opera");_.z=_.qb();_.Lb=_.y("Edge");_.Mb=_.Lb||_.z;_.Nb=_.y("Gecko")&amp;&amp;!_.Ib()&amp;&amp;!(_.y("Trident")||_.y("MSIE"))&amp;&amp;!_.y("Edge");_.Ob=_.Ib();_.Pb=_.y("Macintosh");_.Qb=_.y("Windows");_.Rb=_.y("Linux")||_.y("CrOS");_.Sb=_.y("Android");_.Tb=Gb();_.Ub=_.y("iPad");_.Vb=_.y("iPod");_.Wb=_.Hb();Xb=function(){var a=_.t.document;return a?a.documentMode:void 0};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a:{var Zb="",$b=function(){var a=_.nb;if(_.Nb)return/rv:([^\);]+)(\)|;)/.exec(a);if(_.Lb)return/Edge\/([\d\.]+)/.exec(a);if(_.z)return/\b(?:MSIE|rv)[: ]([^\);]+)(\)|;)/.exec(a);if(_.Ob)return/WebKit\/(\S+)/.exec(a);if(_.Kb)return/(?:Version)[ \/]?(\S+)/.exec(a)}();$b&amp;&amp;(Zb=$b?$b[1]:"");if(_.z){var ac=Xb();if(</w:t>
      </w:r>
      <w:ins w:author="Krista Goad" w:id="22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2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!=ac&amp;&amp;ac&gt;parseFloat(Zb)){Yb=String(ac);break a}}Yb=Zb}_.bc=Yb;if(_.t.document&amp;&amp;_.z){var dc=Xb();cc=dc?dc:parseInt(_.bc,10)||void 0}else cc=void 0;_.ec=cc;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_.fc=_.rb();_.gc=Gb()||_.y("iPod");_.hc=_.y("iPad");_.ic=_.ub();_.jc=sb();_.kc=_.tb()&amp;&amp;!_.Hb();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lc;lc={};_.mc=</w:t>
      </w:r>
      <w:ins w:author="Krista Goad" w:id="22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2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;_.nc=function(){if(!_.mc){_.mc={};for(var a="ABCDEFGHIJKLMNOPQRSTUVWXYZabcdefghijklmnopqrstuvwxyz0123456789".split(""),b=["+/=","+/","-_=","-_.","-_"],c=0;5&gt;c;c++){var d=a.concat(b[c].split(""));lc[c]=d;for(var e=0;e&lt;d.length;e++){var f=d[e];void 0===_.mc[f]&amp;&amp;(_.mc[f]=e)}}}};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_.oc="function"===typeof Uint8Array;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_.pc=function(a){this.o=0;this.j=a};_.pc.prototype.next=function(){return this.o&lt;this.j.length?{done:!1,value:this.j[this.o++]}:{done:!0,value:void 0}};"undefined"!=typeof Symbol&amp;&amp;"undefined"!=typeof Symbol.iterator&amp;&amp;(_.pc.prototype[Symbol.iterator]=function(){return this});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_.A=function(){};_.D=function(a,b,c,d,e,f){a.j=</w:t>
      </w:r>
      <w:ins w:author="Krista Goad" w:id="23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3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;b||(b=c?[c]:[]);a.K=c?String(c):void 0;a.C=0===c?-1:0;a.A=b;a:{c=a.A.length;b=-1;if(c&amp;&amp;(b=c-1,c=a.A[b],!(</w:t>
      </w:r>
      <w:ins w:author="Krista Goad" w:id="23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3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===c||"object"!=typeof c||Array.isArray(c)||_.oc&amp;&amp;c instanceof Uint8Array))){a.D=b-a.C;a.B=c;break a}-1&lt;d?(a.D=Math.max(d,b+1-a.C),a.B=</w:t>
      </w:r>
      <w:ins w:author="Krista Goad" w:id="23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3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):a.D=Number.MAX_VALUE}a.J={};if(e)for(d=0;d&lt;e.length;d++)b=e[d],b&lt;a.D?(b+=a.C,a.A[b]=a.A[b]||_.qc):(_.rc(a),a.B[b]=a.B[b]||_.qc);if(f&amp;&amp;f.length)for(e=0;e&lt;f.length;e++)_.sc(a,f[e])};_.qc=[];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_.rc=function(a){var b=a.D+a.C;a.A[b]||(a.B=a.A[b]={})};_.F=function(a,b){if(b&lt;a.D){b+=a.C;var c=a.A[b];return c!==_.qc?c:a.A[b]=[]}if(a.B)return c=a.B[b],c===_.qc?a.B[b]=[]:c};_.tc=function(a,b){return </w:t>
      </w:r>
      <w:ins w:author="Krista Goad" w:id="23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3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!=_.F(a,b)};_.G=function(a,b){a=_.F(a,b);return </w:t>
      </w:r>
      <w:ins w:author="Krista Goad" w:id="23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3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==a?a:!!a};_.uc=function(a,b,c){a=_.F(a,b);return </w:t>
      </w:r>
      <w:ins w:author="Krista Goad" w:id="23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3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==a?c:a};_.vc=function(a,b,c){return _.uc(a,b,void 0===c?0:c)};_.wc=function(a,b,c){c=void 0===c?!1:c;a=_.G(a,b);return </w:t>
      </w:r>
      <w:ins w:author="Krista Goad" w:id="23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3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==a?c:a};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_.xc=function(a,b,c){c=void 0===c?0:c;a=_.F(a,b);a=</w:t>
      </w:r>
      <w:ins w:author="Krista Goad" w:id="23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3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==a?a:+a;return </w:t>
      </w:r>
      <w:ins w:author="Krista Goad" w:id="23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3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==a?c:a};_.H=function(a,b,c){b&lt;a.D?a.A[b+a.C]=c:(_.rc(a),a.B[b]=c);return a};_.sc=function(a,b){for(var c,d,e=0;e&lt;b.length;e++){var f=b[e],g=_.F(a,f);</w:t>
      </w:r>
      <w:ins w:author="Krista Goad" w:id="23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3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!=g&amp;&amp;(c=f,d=g,_.H(a,f,void 0))}return c?(_.H(a,c,d),c):0};_.J=function(a,b,c){a.j||(a.j={});if(!a.j[c]){var d=_.F(a,c);d&amp;&amp;(a.j[c]=new b(d))}return a.j[c]};_.K=function(a,b,c){a.j||(a.j={});var d=c?c.ub():c;a.j[b]=c;return _.H(a,b,d)};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_.A.prototype.ub=function(){if(this.j)for(var a in this.j){var b=this.j[a];if(Array.isArray(b))for(var c=0;c&lt;b.length;c++)b[c]&amp;&amp;b[c].ub();else b&amp;&amp;b.ub()}return this.A};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_.A.prototype.o=_.oc?function(){var a=Uint8Array.prototype.toJSON;Uint8Array.prototype.toJSON=function(){var b;void 0===b&amp;&amp;(b=0);_.nc();b=lc[b];for(var c=[],d=0;d&lt;this.length;d+=3){var e=this[d],f=d+1&lt;this.length,g=f?this[d+1]:0,k=d+2&lt;this.length,l=k?this[d+2]:0,m=e&gt;&gt;2;e=(e&amp;3)&lt;&lt;4|g&gt;&gt;4;g=(g&amp;15)&lt;&lt;2|l&gt;&gt;6;l&amp;=63;k||(l=64,f||(g=64));c.push(b[m],b[e],b[g]||"",b[l]||"")}return c.join("")};try{return JSON.stringify(this.A&amp;&amp;this.ub(),yc)}finally{Uint8Array.prototype.toJSON=a}}:function(){return JSON.stringify(this.A&amp;&amp;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this.ub(),yc)};var yc=function(a,b){return"number"!==typeof b||!isNaN(b)&amp;&amp;Infinity!==b&amp;&amp;-Infinity!==b?b:String(b)};_.A.prototype.toString=function(){return this.ub().toString()};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_.L=function(){this.Tb=this.Tb;this.Ab=this.Ab};_.L.prototype.Tb=!1;_.L.prototype.isDisposed=function(){return this.Tb};_.L.prototype.ta=function(){this.Tb||(this.Tb=!0,this.P())};_.L.prototype.P=function(){if(this.Ab)for(;this.Ab.length;)this.Ab.shift()()};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zc=function(a){(0,_.D)(this,a,0,-1,</w:t>
      </w:r>
      <w:ins w:author="Krista Goad" w:id="24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4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4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4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)};_.r(zc,_.A);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_.Ac=function(a){(0,_.D)(this,a,0,-1,</w:t>
      </w:r>
      <w:ins w:author="Krista Goad" w:id="24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4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4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4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)};_.r(_.Ac,_.A);_.Ac.prototype.$c=function(a){return _.H(this,3,a)};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_.Bc=function(){this.j={};this.o={}};_.Dc=function(a,b){var c=_.Bc.na();if(a in c.j){if(c.j[a]!=b)throw new Cc(a);}else{c.j[a]=b;if(b=c.o[a])for(var d=0,e=b.length;d&lt;e;d++)b[d].j(c.j,a);delete c.o[a]}};_.Fc=function(a,b){if(b in a.j)return a.j[b];throw new Ec(b);};_.Aa(_.Bc);var Gc=function(){_.aa.call(this)};_.r(Gc,_.aa);var Cc=function(){_.aa.call(this)};_.r(Cc,Gc);var Ec=function(){_.aa.call(this)};_.r(Ec,Gc);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_.Hc=function(a){(0,_.D)(this,a,0,-1,</w:t>
      </w:r>
      <w:ins w:author="Krista Goad" w:id="24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4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4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4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)};_.r(_.Hc,_.A);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Ic=function(a){(0,_.D)(this,a,0,-1,</w:t>
      </w:r>
      <w:ins w:author="Krista Goad" w:id="24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4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4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4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)};_.r(Ic,_.A);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_.Jc=function(a){(0,_.D)(this,a,0,-1,</w:t>
      </w:r>
      <w:ins w:author="Krista Goad" w:id="24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4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4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4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)};_.r(_.Jc,_.A);_.Jc.prototype.Cf=function(a){return _.H(this,24,a)};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Kc=function(a){_.L.call(this);this.A=a;this.j=[];this.o={}};_.r(Kc,_.L);Kc.prototype.resolve=function(a){var b=this.A;a=a.split(".");for(var c=a.length,d=0;d&lt;c;++d)if(b[a[d]])b=b[a[d]];else return </w:t>
      </w:r>
      <w:ins w:author="Krista Goad" w:id="25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5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;return b instanceof Function?b:</w:t>
      </w:r>
      <w:ins w:author="Krista Goad" w:id="25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5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};Kc.prototype.Ad=function(){for(var a=this.j.length,b=this.j,c=[],d=0;d&lt;a;++d){var e=b[d].j(),f=this.resolve(e);if(f&amp;&amp;f!=this.o[e])try{b[d].Ad(f)}catch(g){}else c.push(b[d])}this.j=c.concat(b.slice(a))};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Lc=function(a){_.L.call(this);this.A=a;this.C=this.j=</w:t>
      </w:r>
      <w:ins w:author="Krista Goad" w:id="25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5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;this.B=0;this.D={};this.o=!1;a=window.navigator.userAgent;0&lt;=a.indexOf("MSIE")&amp;&amp;0&lt;=a.indexOf("Trident")&amp;&amp;(a=/\b(?:MSIE|rv)[: ]([^\);]+)(\)|;)/.exec(a))&amp;&amp;a[1]&amp;&amp;9&gt;parseFloat(a[1])&amp;&amp;(this.o=!0)};_.r(Lc,_.L);Lc.prototype.F=function(a,b){this.j=b;this.C=a;b.preventDefault?b.preventDefault():b.returnValue=!1};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_.Mc=function(a){(0,_.D)(this,a,0,-1,</w:t>
      </w:r>
      <w:ins w:author="Krista Goad" w:id="25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5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5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5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)};_.r(_.Mc,_.A);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_.Nc=function(a){(0,_.D)(this,a,0,-1,</w:t>
      </w:r>
      <w:ins w:author="Krista Goad" w:id="25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5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5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5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)};_.r(_.Nc,_.A);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Oc,Tc,Sc;_.Rc=function(a){var b=window.google&amp;&amp;window.google.logUrl?"":"https://www.google.com";b+="/gen_204?";b+=a.j(2040-b.length);Oc(_.hb(b)||_.jb)};Oc=function(a){var b=new Image,c=Sc;b.onerror=b.onload=b.onabort=function(){c in Tc&amp;&amp;delete Tc[c]};Tc[Sc++]=b;b.src=_.cb(a)};Tc=[];Sc=0;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_.Uc=function(){this.data={}};_.Uc.prototype.o=function(){window.console&amp;&amp;window.console.log&amp;&amp;window.console.log("Log data: ",this.data)};_.Uc.prototype.j=function(a){var b=[],c;for(c in this.data)b.push(encodeURIComponent(c)+"="+encodeURIComponent(String(this.data[c])));return("atyp=i&amp;zx="+(new Date).getTime()+"&amp;"+b.join("&amp;")).substr(0,a)};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Vc=function(a,b){this.data={};var c=_.J(a,Ic,8)||new Ic;window.google&amp;&amp;window.google.kEI&amp;&amp;(this.data.ei=window.google.kEI);this.data.sei=_.p(_.F(a,10));this.data.ogf=_.p(_.F(c,3));var d=window.google&amp;&amp;window.google.sn?/.*hp$/.test(window.google.sn)?!1:!0:_.n(_.G(a,7));this.data.ogrp=d?"1":"";this.data.ogv=_.p(_.F(c,6))+"."+_.p(_.F(c,7));this.data.ogd=_.p(_.F(a,21));this.data.ogc=_.p(_.F(a,20));this.data.ogl=_.p(_.F(a,5));b&amp;&amp;(this.data.oggv=b)};_.r(Vc,_.Uc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Wc=[1,2,3,4,5,6,9,10,11,13,14,28,29,30,34,35,37,38,39,40,42,43,48,49,50,51,52,53,62,500],Zc=function(a,b,c,d,e,f){Vc.call(this,a,b);_.Oa(this.data,{oge:d,ogex:_.p(_.F(a,9)),ogp:_.p(_.F(a,6)),ogsr:Math.round(1/(Xc(d)?_.da(_.xc(c,3,1)):_.da(_.xc(c,2,1E-4)))),ogus:e});if(f){"ogw"in f&amp;&amp;(this.data.ogw=f.ogw,delete f.ogw);"ved"in f&amp;&amp;(this.data.ved=f.ved,delete f.ved);a=[];for(var g in f)0!=a.length&amp;&amp;a.push(","),a.push(Yc(g)),a.push("."),a.push(Yc(f[g]));f=a.join("");""!=f&amp;&amp;(this.data.ogad=f)}};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_.r(Zc,Vc);var Yc=function(a){a=String(a);return a.replace(".","%2E").replace(",","%2C")},Xc=function(a){if(!$c){$c={};for(var b=0;b&lt;Wc.length;b++)$c[Wc[b]]=!0}return!!$c[a]},$c=</w:t>
      </w:r>
      <w:ins w:author="Krista Goad" w:id="25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5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ad=function(a){(0,_.D)(this,a,0,-1,</w:t>
      </w:r>
      <w:ins w:author="Krista Goad" w:id="25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5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5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5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)};_.r(ad,_.A);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ed=function(){var a=bd,b=cd,c=dd;this.o=a;this.j=b;this.B=_.da(_.xc(a,2,1E-4),1E-4);this.D=_.da(_.xc(a,3,1),1);b=Math.random();this.A=_.n(_.G(a,1))&amp;&amp;b&lt;this.B;this.C=_.n(_.G(a,1))&amp;&amp;b&lt;this.D;a=0;_.n(_.G(c,1))&amp;&amp;(a|=1);_.n(_.G(c,2))&amp;&amp;(a|=2);_.n(_.G(c,3))&amp;&amp;(a|=4);this.F=a};ed.prototype.log=function(a,b){try{if(Xc(a)?this.C:this.A){var c=new Zc(this.j,"quantum:gapiBuildLabel",this.o,a,this.F,b);_.Rc(c)}}catch(d){}};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_.fd=function(a,b,c,d,e){Vc.call(this,a,b);_.Oa(this.data,{jexpid:_.p(_.F(a,9)),srcpg:"prop="+_.p(_.F(a,6)),jsr:Math.round(1/d),emsg:c.name+":"+c.message});if(e){e._sn&amp;&amp;(e._sn="og."+e._sn);for(var f in e)this.data[encodeURIComponent(f)]=e[f]}};_.r(_.fd,Vc);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_.gd=function(a){(0,_.D)(this,a,0,-1,</w:t>
      </w:r>
      <w:ins w:author="Krista Goad" w:id="26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6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6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6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)};_.r(_.gd,_.A);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jd=function(){var a=hd;this.C=id;this.o=_.da(_.xc(a,2,.001),.001);this.D=_.n(_.G(a,1))&amp;&amp;Math.random()&lt;this.o;this.F=_.da(_.vc(a,3,1),1);this.B=0;this.j=this.A=</w:t>
      </w:r>
      <w:ins w:author="Krista Goad" w:id="26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6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;_.wc(a,4,!0)};jd.prototype.log=function(a,b){if(this.j){var c=new zc;_.H(c,1,a.message);_.H(c,2,a.stack);_.H(c,3,a.lineNumber);_.H(c,5,1);var d=new _.Ac;_.K(d,40,c);this.j.log(98,d)}try{if(this.D&amp;&amp;this.B&lt;this.F){try{var e=(this.A||_.Fc(_.Bc.na(),"lm")).B(a,b)}catch(f){e=new _.fd(this.C,"quantum:gapiBuildLabel",a,this.o,b)}_.Rc(e);this.B++}}catch(f){}};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_.kd=function(a){this.j=a;this.o=void 0;this.A=[]};_.kd.prototype.then=function(a,b,c){this.A.push(new ld(a,b,c));_.md(this)};_.kd.prototype.resolve=function(a){if(void 0!==this.j||void 0!==this.o)throw Error("p");this.j=a;_.md(this)};_.md=function(a){if(0&lt;a.A.length){var b=void 0!==a.j,c=void 0!==a.o;if(b||c){b=b?a.B:a.C;c=a.A;a.A=[];try{_.Ha(c,b,a)}catch(d){console.error(d)}}}};_.kd.prototype.B=function(a){a.o&amp;&amp;a.o.call(a.j,this.j)};_.kd.prototype.C=function(a){a.A&amp;&amp;a.A.call(a.j,this.o)};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ld=function(a,b,c){this.o=a;this.A=b;this.j=c};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_.M=function(){this.B=new _.kd;this.j=new _.kd;this.G=new _.kd;this.D=new _.kd;this.F=new _.kd;this.J=new _.kd;this.C=new _.kd;this.A=new _.kd;this.o=new _.kd;this.K=new _.kd};_.h=_.M.prototype;_.h.zi=function(){return this.B};_.h.Hi=function(){return this.j};_.h.Oi=function(){return this.G};_.h.Gi=function(){return this.D};_.h.Mi=function(){return this.F};_.h.Di=function(){return this.J};_.h.Ei=function(){return this.C};_.h.ti=function(){return this.A};_.h.si=function(){return this.o};_.Aa(_.M);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nd=function(a){(0,_.D)(this,a,0,-1,</w:t>
      </w:r>
      <w:ins w:author="Krista Goad" w:id="26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6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6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6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)};_.r(nd,_.A);_.pd=function(){return _.J(_.od,_.Jc,1)};_.qd=function(){return _.J(_.od,_.Hc,5)};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rd;window.gbar_&amp;&amp;window.gbar_.CONFIG?rd=window.gbar_.CONFIG[0]||{}:rd=[];_.od=new nd(rd);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hd,id,cd,dd,bd;hd=_.J(_.od,_.gd,3)||new _.gd;id=_.pd()||new _.Jc;_.sd=new jd;cd=_.pd()||new _.Jc;dd=_.qd()||new _.Hc;bd=_.J(_.od,ad,4)||new ad;_.td=new ed;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_.w("gbar_._DumpException",function(a){_.sd?_.sd.log(a):console.error(a)});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_.ud=new Lc(_.sd);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td.log(8,{m:"BackCompat"==document.compatMode?"q":"s"});_.w("gbar.A",_.kd);_.kd.prototype.aa=_.kd.prototype.then;_.w("gbar.B",_.M);_.M.prototype.ba=_.M.prototype.Hi;_.M.prototype.bb=_.M.prototype.Oi;_.M.prototype.bd=_.M.prototype.Mi;_.M.prototype.bf=_.M.prototype.zi;_.M.prototype.bg=_.M.prototype.Gi;_.M.prototype.bh=_.M.prototype.Di;_.M.prototype.bi=_.M.prototype.Ei;_.M.prototype.bj=_.M.prototype.ti;_.M.prototype.bk=_.M.prototype.si;_.w("gbar.a",_.M.na());var vd=new Kc(window);_.Dc("api",vd);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wd=_.qd()||new _.Hc,xd=_.p(_.F(wd,8));window.__PVT=xd;_.Dc("eq",_.ud);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}catch(e){_._DumpException(e)}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yd=function(a){(0,_.D)(this,a,0,-1,</w:t>
      </w:r>
      <w:ins w:author="Krista Goad" w:id="26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6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6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6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)};_.r(yd,_.A);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zd=function(){_.L.call(this);this.o=[];this.j=[]};_.r(zd,_.L);zd.prototype.A=function(a,b){this.o.push({features:a,options:b})};zd.prototype.init=function(a,b,c){window.gapi={};var d=window.___jsl={};d.h=_.p(_.F(a,1));_.tc(a,12)&amp;&amp;(d.dpo=_.n(_.G(a,12)));d.ms=_.p(_.F(a,2));d.m=_.p(_.F(a,3));d.l=[];_.F(b,1)&amp;&amp;(a=_.F(b,3))&amp;&amp;this.j.push(a);_.F(c,1)&amp;&amp;(c=_.F(c,2))&amp;&amp;this.j.push(c);_.w("gapi.load",(0,_.v)(this.A,this));return this};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Ad=_.J(_.od,_.Mc,14)||new _.Mc,Bd=_.J(_.od,_.Nc,9)||new _.Nc,Cd=new yd,Dd=new zd;Dd.init(Ad,Bd,Cd);_.Dc("gs",Dd);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}catch(e){_._DumpException(e)}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})(this.gbar_);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Google Inc.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&lt;/script&gt;&lt;style nonce="odfXLDuvlR6v/0+rL9liLQ"&gt;.gb_Wa:not(.gb_Fd){font:13px/27px Roboto,RobotoDraft,Arial,sans-serif;z-index:986}@keyframes gb__a{0%{opacity:0}50%{opacity:1}}a.gb_0{border:none;color:#4285f4;cursor:default;font-weight:bold;outline:none;position:relative;text-align:center;text-decoration:none;text-transform:uppercase;white-space:nowrap}a.gb_0:hover:after,a.gb_0:focus:after{background-color:rgba(0,0,0,.12);content:'';height:100%;left:0;position:absolute;top:0;width:100%}a.gb_0:hover,a.gb_0:focus{text-decoration:none}a.gb_0:active{background-color:rgba(153,153,153,.4);text-decoration:none}a.gb_1{background-color:#4285f4;color:#fff}a.gb_1:active{background-color:#0043b2}.gb_2{box-shadow:0 1px 1px rgba(0,0,0,.16)}.gb_0,.gb_1,.gb_3,.gb_4{display:inline-block;line-height:28px;padding:0 12px;border-radius:2px}.gb_3{background:#f8f8f8;border:1px solid #c6c6c6}.gb_4{background:#f8f8f8}.gb_3,#gb a.gb_3.gb_3,.gb_4{color:#666;cursor:default;text-decoration:none}#gb a.gb_4.gb_4{cursor:default;text-decoration:none}.gb_4{border:1px solid #4285f4;font-weight:bold;outline:none;background:#4285f4;background:linear-gradient(top,#4387fd,#4683ea);filter:progid:DXImageTransform.Microsoft.gradient(startColorstr=#4387fd,endColorstr=#4683ea,GradientType=0)}#gb a.gb_4.gb_4{color:#fff}.gb_4:hover{box-shadow:0 1px 0 rgba(0,0,0,.15)}.gb_4:active{box-shadow:inset 0 2px 0 rgba(0,0,0,.15);background:#3c78dc;background:linear-gradient(top,#3c7ae4,#3f76d3);filter:progid:DXImageTransform.Microsoft.gradient(startColorstr=#3c7ae4,endColorstr=#3f76d3,GradientType=0)}.gb_Ba{display:none!important}.gb_Ca{visibility:hidden}.gb_cd{display:inline-block;vertical-align:middle}.gb_Af{position:relative}.gb_D{display:inline-block;outline:none;vertical-align:middle;border-radius:2px;box-sizing:border-box;height:40px;width:40px;color:#000;cursor:pointer;text-decoration:none}#gb#gb a.gb_D{color:#000;cursor:pointer;text-decoration:none}.gb_Za{border-color:transparent;border-bottom-color:#fff;border-style:dashed dashed solid;border-width:0 8.5px 8.5px;display:none;position:absolute;left:11.5px;top:43px;z-index:1;height:0;width:0;animation:gb__a .2s}.gb_0a{border-color:transparent;border-style:dashed dashed solid;border-width:0 8.5px 8.5px;display:none;position:absolute;left:11.5px;z-index:1;height:0;width:0;animation:gb__a .2s;border-bottom-color:#ccc;border-bottom-color:rgba(0,0,0,.2);top:42px}x:-o-prefocus,div.gb_0a{border-bottom-color:#ccc}.gb_F{background:#fff;border:1px solid #ccc;border-color:rgba(0,0,0,.2);color:#000;box-shadow:0 2px 10px rgba(0,0,0,.2);display:none;outline:none;overflow:hidden;position:absolute;right:8px;top:62px;animation:gb__a .2s;border-radius:2px}.gb_cd.gb_ma .gb_Za,.gb_cd.gb_ma .gb_0a,.gb_cd.gb_ma .gb_F,.gb_ma.gb_F{display:block}.gb_cd.gb_ma.gb_Bf .gb_Za,.gb_cd.gb_ma.gb_Bf .gb_0a{display:none}.gb_Cf{position:absolute;right:8px;top:62px;z-index:-1}.gb_Ka .gb_Za,.gb_Ka .gb_0a,.gb_Ka .gb_F{margin-top:-10px}.gb_cd:first-child,#gbsfw:first-child+.gb_cd{padding-left:4px}.gb_qa.gb_Se .gb_cd:first-child{padding-left:0}.gb_Te{position:relative}.gb_Nc .gb_Te,.gb_0d .gb_Te{float:right}.gb_D{padding:8px;cursor:pointer}.gb_qa .gb_4c:not(.gb_0):focus img{background-color:rgba(0,0,0,0.20);outline:none;border-radius:50%}.gb_Ue button:focus svg,.gb_Ue button:hover svg,.gb_Ue button:active svg,.gb_D:focus,.gb_D:hover,.gb_D:active,.gb_D[aria-expanded=true]{outline:none;border-radius:50%}.gb_wc .gb_Ue.gb_Ve button:focus svg,.gb_wc .gb_Ue.gb_Ve button:focus:hover svg,.gb_Ue button:focus svg,.gb_Ue button:focus:hover svg,.gb_D:focus,.gb_D:focus:hover{background-color:rgba(60,64,67,0.1)}.gb_wc .gb_Ue.gb_Ve button:active svg,.gb_Ue button:active svg,.gb_D:active{background-color:rgba(60,64,67,0.12)}.gb_wc .gb_Ue.gb_Ve button:hover svg,.gb_Ue button:hover svg,.gb_D:hover{background-color:rgba(60,64,67,0.08)}.gb_ja .gb_D.gb_Na:hover{background-color:transparent}.gb_D[aria-expanded=true],.gb_D:hover[aria-expanded=true]{background-color:rgba(95,99,104,0.24)}.gb_D[aria-expanded=true] .gb_We,.gb_D[aria-expanded=true] .gb_Xe{fill:#5f6368;opacity:1}.gb_wc .gb_Ue button:hover svg,.gb_wc .gb_D:hover{background-color:rgba(232,234,237,0.08)}.gb_wc .gb_Ue button:focus svg,.gb_wc .gb_Ue button:focus:hover svg,.gb_wc .gb_D:focus,.gb_wc .gb_D:focus:hover{background-color:rgba(232,234,237,0.10)}.gb_wc .gb_Ue button:active svg,.gb_wc .gb_D:active{background-color:rgba(232,234,237,0.12)}.gb_wc .gb_D[aria-expanded=true],.gb_wc .gb_D:hover[aria-expanded=true]{background-color:rgba(255,255,255,0.12)}.gb_wc .gb_D[aria-expanded=true] .gb_We,.gb_wc .gb_D[aria-expanded=true] .gb_Xe{fill:#ffffff;opacity:1}.gb_cd{padding:4px}.gb_qa.gb_Se .gb_cd{padding:4px 2px}.gb_qa.gb_Se .gb_Oa.gb_cd{padding-left:6px}.gb_F{z-index:991;line-height:normal}.gb_F.gb_Ze{left:8px;right:auto}@media (max-width:350px){.gb_F.gb_Ze{left:0}}.gb_0e .gb_F{top:56px}.gb_C .gb_D,.gb_E .gb_C .gb_D{background-position:-64px -29px}.gb_j .gb_C .gb_D{background-position:-29px -29px;opacity:1}.gb_C .gb_D,.gb_C .gb_D:hover,.gb_C .gb_D:focus{opacity:1}.gb_Hd{display:none}.gb_Vc{font-family:Google Sans,Roboto,RobotoDraft,Helvetica,Arial,sans-serif;font-size:20px;font-weight:400;letter-spacing:.25px;line-height:48px;margin-bottom:2px;opacity:1;overflow:hidden;padding-left:16px;position:relative;text-overflow:ellipsis;vertical-align:middle;top:2px;white-space:nowrap;flex:1 1 auto}.gb_Vc.gb_Wc{color:#3c4043}.gb_qa.gb_ra .gb_Vc{margin-bottom:0}.gb_Xc.gb_Zc .gb_Vc{padding-left:4px}.gb_qa.gb_ra .gb_0c{position:relative;top:-2px}.gb_qa{color:black;min-width:320px;position:relative;transition:box-shadow 250ms}.gb_qa.gb_Ec{min-width:240px}.gb_qa.gb_Id .gb_Jd{display:none}.gb_qa.gb_Id .gb_Kd{height:56px}header.gb_qa{display:block}.gb_qa svg{fill:currentColor}.gb_Ld{position:fixed;top:0;width:100%}.gb_Md{box-shadow:0 4px 5px 0 rgba(0,0,0,0.14),0 1px 10px 0 rgba(0,0,0,0.12),0 2px 4px -1px rgba(0,0,0,0.2)}.gb_Nd{height:64px}.gb_qa:not(.gb_Ic) .gb_2c.gb_3c:not(.gb_Od):not(.gb_Pd),.gb_qa:not(.gb_Ic) .gb_Cd:not(.gb_Od):not(.gb_Pd),.gb_qa.gb_Qd .gb_2c.gb_3c.gb_Od,.gb_qa.gb_Qd .gb_Cd.gb_Od,.gb_qa.gb_Qd .gb_2c.gb_3c.gb_Pd,.gb_qa.gb_Qd .gb_Cd.gb_Pd{display:none!important}.gb_Kd{box-sizing:border-box;position:relative;width:100%;display:flex;justify-content:space-between;min-width:min-content}.gb_qa:not(.gb_ra) .gb_Kd{padding:8px}.gb_qa.gb_Rd .gb_Kd{flex:1 0 auto}.gb_qa .gb_Kd.gb_Sd.gb_Td{min-width:0}.gb_qa.gb_ra .gb_Kd{padding:4px;padding-left:8px;min-width:0}.gb_Jd{height:48px;vertical-align:middle;white-space:nowrap;align-items:center;display:flex}.gb_Vd&gt;.gb_Jd{display:table-cell;width:100%}.gb_Xc{padding-right:30px;box-sizing:border-box;flex:1 0 auto}.gb_qa.gb_ra .gb_Xc{padding-right:14px}.gb_Wd{flex:1 1 100%}.gb_Wd&gt;:only-child{display:inline-block}.gb_Xd.gb_Oc{padding-left:4px}.gb_Xd.gb_Zd,.gb_qa.gb_Rd .gb_Xd,.gb_qa.gb_ra:not(.gb_0d) .gb_Xd{padding-left:0}.gb_qa.gb_ra .gb_Xd.gb_Zd{padding-right:0}.gb_qa.gb_ra .gb_Xd.gb_Zd .gb_ja{margin-left:10px}.gb_Oc{display:inline}.gb_qa.gb_Ic .gb_Xd.gb_1d,.gb_qa.gb_0d .gb_Xd.gb_1d{padding-left:2px}.gb_Vc{display:inline-block}.gb_Xd{box-sizing:border-box;height:48px;line-height:normal;padding:0 4px;padding-left:30px;flex:0 0 auto;justify-content:flex-end}.gb_0d{height:48px}.gb_qa.gb_0d{min-width:initial;min-width:auto}.gb_0d .gb_Xd{float:right;padding-left:32px}.gb_0d .gb_Xd.gb_2d{padding-left:0}.gb_3d{font-size:14px;max-width:200px;overflow:hidden;padding:0 12px;text-overflow:ellipsis;white-space:nowrap}.gb_4d{transition:background-color .4s}.gb_5d{color:black}.gb_wc{color:white}.gb_qa a,.gb_Bc a{color:inherit}.gb_t{color:rgba(0,0,0,0.87)}.gb_qa svg,.gb_Bc svg,.gb_Xc .gb_6d,.gb_Nc .gb_6d{color:#5f6368;opacity:1}.gb_wc svg,.gb_Bc.gb_Fc svg,.gb_wc .gb_Xc .gb_6d,.gb_wc .gb_Xc .gb_vc,.gb_wc .gb_Xc .gb_0c,.gb_Bc.gb_Fc .gb_6d{color:rgba(255,255,255, .87 )}.gb_wc .gb_Xc .gb_uc:not(.gb_7d){opacity:.87}.gb_Wc{color:inherit;opacity:1;text-rendering:optimizeLegibility}.gb_wc .gb_Wc,.gb_5d .gb_Wc{opacity:1}.gb_8d{position:relative}.gb_9d{font-family:arial,sans-serif;line-height:normal;padding-right:15px}a.gb_g,span.gb_g{color:rgba(0,0,0,0.87);text-decoration:none}.gb_wc a.gb_g,.gb_wc span.gb_g{color:white}a.gb_g:focus{outline-offset:2px}a.gb_g:hover{text-decoration:underline}.gb_h{display:inline-block;padding-left:15px}.gb_h .gb_g{display:inline-block;line-height:24px;vertical-align:middle}.gb_ae{font-family:Google Sans,Roboto,RobotoDraft,Helvetica,Arial,sans-serif;font-weight:500;font-size:14px;letter-spacing:.25px;line-height:16px;margin-left:10px;margin-right:8px;min-width:96px;padding:9px 23px;text-align:center;vertical-align:middle;border-radius:4px;box-sizing:border-box}.gb_qa.gb_0d .gb_ae{margin-left:8px}#gb a.gb_4.gb_4.gb_ae,#gb a.gb_3.gb_3.gb_ae{cursor:pointer}.gb_4.gb_ae:hover{background:#2b7de9;box-shadow:0 1px 2px 0 rgba(66,133,244,0.3),0 1px 3px 1px rgba(66,133,244,0.15)}.gb_4.gb_ae:focus,.gb_4.gb_ae:hover:focus{background:#5094ed;box-shadow:0 1px 2px 0 rgba(66,133,244,0.3),0 1px 3px 1px rgba(66,133,244,0.15)}.gb_4.gb_ae:active{background:#63a0ef;box-shadow:0 1px 2px 0 rgba(66,133,244,0.3),0 1px 3px 1px rgba(66,133,244,0.15)}.gb_ae:not(.gb_3){background:#1a73e8;border:1px solid transparent}.gb_qa.gb_ra .gb_ae{padding:9px 15px;min-width:80px}.gb_be{text-align:left}#gb a.gb_ae.gb_3,#gb .gb_wc a.gb_ae,#gb.gb_wc a.gb_ae{background:#ffffff;border-color:#dadce0;box-shadow:none;color:#1a73e8}#gb a.gb_4.gb_ka.gb_ae{background:#8ab4f8;border:1px solid transparent;box-shadow:none;color:#202124}#gb a.gb_ae.gb_3:hover,#gb .gb_wc a.gb_ae:hover,#gb.gb_wc a.gb_ae:hover{background:#f8fbff;border-color:#cce0fc}#gb a.gb_4.gb_ka.gb_ae:hover{background:#93baf9;border-color:1px solid transparent;box-shadow:0 1px 3px 1px rgba(0,0,0,0.15),0 1px 2px rgba(0,0,0,0.3)}#gb a.gb_ae.gb_3:focus,#gb a.gb_ae.gb_3:focus:hover,#gb .gb_wc a.gb_ae:focus,#gb .gb_wc a.gb_ae:focus:hover,#gb.gb_wc a.gb_ae:focus,#gb.gb_wc a.gb_ae:focus:hover{background:#f4f8ff;border-color:#c9ddfc}#gb a.gb_4.gb_ka.gb_ae:focus,#gb a.gb_4.gb_ka.gb_ae:focus:hover{background:#a6c6fa;border-color:transparent;box-shadow:none}#gb a.gb_ae.gb_3:active,#gb .gb_wc a.gb_ae:active,#gb.gb_wc a.gb_ae:active{background:#ecf3fe}#gb a.gb_4.gb_ka.gb_ae:active{background:#a1c3f9;box-shadow:0 1px 2px rgba(60,64,67,0.3),0 2px 6px 2px rgba(60,64,67,0.15)}#gb a.gb_ae.gb_3:not(.gb_ka):active{box-shadow:0 1px 2px 0 rgba(60,64,67,0.3),0 2px 6px 2px rgba(60,64,67,0.15)}.gb_ja{background-color:rgba(255,255,255,0.88);border:1px solid #dadce0;box-sizing:border-box;cursor:pointer;display:inline-block;max-height:48px;overflow:hidden;outline:none;padding:0;vertical-align:middle;width:134px;border-radius:8px}.gb_ja.gb_ka{background-color:transparent;border:1px solid #5f6368}.gb_la{display:inherit}.gb_ja.gb_ka .gb_la{background:#ffffff;border-radius:4px;display:inline-block;left:8px;margin-right:5px;position:relative;padding:3px;top:-1px}.gb_ja:hover{border:1px solid #d2e3fc;background-color:rgba(248,250,255,0.88)}.gb_ja.gb_ka:hover{border:1px solid #5f6368;background-color:rgba(232,234,237,0.08)}.gb_ja:focus{border:1px solid #fff;background-color:rgba(255,255,255);box-shadow:0 1px 2px 0 rgba(60,64,67,0.3),0 1px 3px 1px rgba(60,64,67,0.15)}.gb_ja.gb_ka:focus{border:1px solid #e8eaed;background-color:#38383b}.gb_ja.gb_ka:active,.gb_ja.gb_ma.gb_ka:focus{border:1px solid #5f6368;background-color:#333438}.gb_na{display:inline-block;padding-left:7px;padding-bottom:2px;text-align:center;vertical-align:middle;line-height:32px;width:78px}.gb_ja.gb_ka .gb_na{line-height:26px;width:72px;padding-left:0;padding-bottom:0}.gb_na.gb_oa{background-color:#f1f3f4;border-radius:4px;margin-left:8px;padding-left:0}.gb_na.gb_oa .gb_pa{vertical-align:middle}.gb_qa:not(.gb_ra) .gb_ja{margin-left:10px;margin-right:4px}.gb_sa{max-height:32px;width:78px}.gb_ja.gb_ka .gb_sa{max-height:26px;width:72px}.gb_Da{background-size:32px 32px;border:0;border-radius:50%;display:block;margin:0;position:relative;height:32px;width:32px;z-index:0}.gb_Ea{background-color:#e8f0fe;border:1px solid rgba(32,33,36,.08);position:relative}.gb_Ea.gb_Da{height:30px;width:30px}.gb_Ea.gb_Da:hover,.gb_Ea.gb_Da:active{box-shadow:none}.gb_Fa{background:#fff;border:none;border-radius:50%;bottom:2px;box-shadow:0 1px 2px 0 rgba(60,64,67,.30),0 1px 3px 1px rgba(60,64,67,.15);height:14px;margin:2px;position:absolute;right:0;width:14px}.gb_Ha{color:#1f71e7;font:400 22px/32px Google Sans,Roboto,RobotoDraft,Helvetica,Arial,sans-serif;text-align:center;text-transform:uppercase}@media (min-resolution:1.25dppx),(-o-min-device-pixel-ratio:5/4),(-webkit-min-device-pixel-ratio:1.25),(min-device-pixel-ratio:1.25){.gb_Da::before{display:inline-block;transform:scale(.5);transform-origin:left 0}.gb_Ia::before{display:inline-block;transform:scale(.5);transform-origin:left 0}.gb_l .gb_Ia::before{transform:scale(0.416666667)}}.gb_Da:hover,.gb_Da:focus{box-shadow:0 1px 0 rgba(0,0,0,.15)}.gb_Da:active{box-shadow:inset 0 2px 0 rgba(0,0,0,.15)}.gb_Da:active::after{background:rgba(0,0,0,.1);border-radius:50%;content:'';display:block;height:100%}.gb_Ja{cursor:pointer;line-height:40px;min-width:30px;opacity:.75;overflow:hidden;vertical-align:middle;text-overflow:ellipsis}.gb_D.gb_Ja{width:auto}.gb_Ja:hover,.gb_Ja:focus{opacity:.85}.gb_Ka .gb_Ja,.gb_Ka .gb_La{line-height:26px}#gb#gb.gb_Ka a.gb_Ja,.gb_Ka .gb_La{font-size:11px;height:auto}.gb_Ma{border-top:4px solid #000;border-left:4px dashed transparent;border-right:4px dashed transparent;display:inline-block;margin-left:6px;opacity:.75;vertical-align:middle}.gb_Na:hover .gb_Ma{opacity:.85}.gb_ja&gt;.gb_Oa{padding:3px 3px 3px 4px}.gb_Pa.gb_Ca{color:#fff}.gb_j .gb_Ja,.gb_j .gb_Ma{opacity:1}#gb#gb.gb_j.gb_j a.gb_Ja,#gb#gb .gb_j.gb_j a.gb_Ja{color:#fff}.gb_j.gb_j .gb_Ma{border-top-color:#fff;opacity:1}.gb_E .gb_Da:hover,.gb_j .gb_Da:hover,.gb_E .gb_Da:focus,.gb_j .gb_Da:focus{box-shadow: 0 1px 0 rgba(0,0,0,.15) , 0 1px 2px rgba(0,0,0,.2) }.gb_Qa .gb_Oa,.gb_Ra .gb_Oa{position:absolute;right:1px}.gb_Oa.gb_i,.gb_Sa.gb_i,.gb_Na.gb_i{flex:0 1 auto;flex:0 1 main-size}.gb_Ta.gb_Ua .gb_Ja{width:30px!important}.gb_Va{height:40px;position:absolute;right:-5px;top:-5px;width:40px}.gb_Wa .gb_Va,.gb_Xa .gb_Va{right:0;top:0}.gb_Oa .gb_D{padding:4px}.gb_de{display:none}.gb_1c{display:none}.gb_1c.gb_ma{display:block}.gb_2c{background-color:#fff;box-shadow:0 1px 0 rgba(0,0,0,0.08);color:#000;position:relative;z-index:986}.gb_3c{height:40px;padding:16px 24px;white-space:nowrap}.gb_2c .gb_4c{border:0;font-weight:500;font-size:14px;line-height:36px;min-width:32px;padding:0 16px;vertical-align:middle}.gb_2c .gb_4c:before{content:'';height:6px;left:0;position:absolute;top:-6px;width:100%}.gb_2c .gb_4c:after{bottom:-6px;content:'';height:6px;left:0;position:absolute;width:100%}.gb_2c .gb_4c+.gb_4c{margin-left:8px}.gb_5c{height:48px;padding:4px;margin:-8px 0 0 -8px}.gb_6c{font-family:Roboto,RobotoDraft,Helvetica,Arial,sans-serif;overflow:hidden;vertical-align:top}.gb_3c .gb_6c{display:inline-block;padding-left:8px;width:640px}.gb_7c{background-color:inherit}.gb_3c .gb_7c{display:inline-block;position:absolute;top:18px;right:24px}.gb_7c .gb_8c{height:1.5em;margin:-.25em 10px -.25em 0;vertical-align:text-top;width:1.5em}.gb_9c{line-height:20px;font-size:16px;font-weight:700;color:rgba(0,0,0,.87)}.gb_3c .gb_9c,.gb_3c .gb_ad{width:640px}.gb_ad .gb_bd,.gb_ad{line-height:20px;font-size:13px;font-weight:400;color:rgba(0,0,0,.54)}.gb_cd.gb_dd{padding:0}.gb_dd .gb_F{background:#ffffff;border:solid 1px transparent;border-radius:8px;box-sizing:border-box;padding:16px;right:16px;top:72px;box-shadow:0 1px 2px 0 rgba(65,69,73,0.3),0 3px 6px 2px rgba(65,69,73,0.15)}.gb_dd .gb_F.gb_ed{right:60px;top:48px}.gb_dd .gb_F.gb_fd{top:62px}a.gb_gd{color:#5f6368!important;font-size:22px;height:24px;opacity:1;padding:8px;position:absolute;right:8px;top:8px;text-decoration:none!important;width:24px}a.gb_gd:focus,a.gb_gd:active,a.gb_gd:focus:hover{background-color:#e8eaed;border-radius:50%;outline:none}a.gb_gd:hover{background-color:#f1f3f4;border-radius:50%;outline:none}svg.gb_hd{fill:#5f6368;opacity:1}.gb_id{padding:0;white-space:normal;display:table}.gb_dd .gb_4:active{outline:none;box-shadow:0 4px 5px rgba(0,0,0,.16)}.gb_0.gb_jd.gb_kd{border-radius:4px;box-sizing:border-box;cursor:pointer;height:36px;font-family:Google Sans,Roboto,RobotoDraft,Helvetica,Arial,sans-serif;font-size:14px;font-weight:500;letter-spacing:.25px;line-height:16px;min-width:70px;outline:none;text-transform:none}.gb_0.gb_ld.gb_kd{border-radius:4px;box-sizing:border-box;cursor:pointer;height:36px;color:#5f6368;font-family:Google Sans,Roboto,RobotoDraft,Helvetica,Arial,sans-serif;font-size:14px;font-weight:500;letter-spacing:.25px;line-height:16px;min-width:70px;outline:none;padding:8px 6px;text-transform:none}.gb_0.gb_jd.gb_kd{background:white;border:1px solid #dadce0;color:#1a73e8;margin-top:21px;padding:9px 7px}.gb_0.gb_jd.gb_kd:hover{background-color:rgba(26,115,232,0.04)}.gb_0.gb_jd.gb_kd:focus,.gb_0.gb_jd.gb_kd:focus:hover{background-color:rgba(26,115,232,0.12);border:solid 1px #1a73e8}.gb_0.gb_jd.gb_kd:active{background-color:rgba(26,115,232,0.1);border-color:transparent}.gb_0.gb_ld:hover{background-color:#f8f9fa}.gb_0.gb_ld:focus,.gb_0.gb_ld:hover:focus{background-color:#f1f3f4;border-color:transparent}.gb_0.gb_ld:active{background-color:#f1f3f4;box-shadow:0 1px 2px 0 rgba(60,64,67,0.3),0 1px 3px 1px rgba(60,64,67,0.15)}.gb_bd{color:#5f6368;font-family:Roboto,RobotoDraft,Helvetica,Arial,sans-serif;font-size:14px;letter-spacing:.25px;line-height:20px;margin:0;margin-bottom:5px}.gb_md{text-align:right;font-size:14px;padding-bottom:0;white-space:nowrap}.gb_md .gb_nd,.gb_md .gb_od{margin-left:12px;text-transform:none}a.gb_4.gb_nd:hover{background-color:#2b7de9;border-color:transparent;box-shadow:0 1px 2px 0 rgba(66,133,244,0.3),0 1px 3px 1px rgba(66,133,244,0.15)}a.gb_4.gb_nd:focus,a.gb_4.gb_nd:hover:focus{background-color:#5094ed;border-color:transparent;box-shadow:0 1px 2px 0 rgba(66,133,244,0.3),0 1px 3px 1px rgba(66,133,244,0.15)}a.gb_4.gb_nd:active{background-color:#63a0ef;box-shadow:0 1px 2px 0 rgba(66,133,244,0.3),0 1px 3px 1px rgba(66,133,244,0.15)}.gb_md .gb_kd.gb_nd img{background-color:inherit;border-radius:initial;height:18px;margin:0 8px 0 4px;vertical-align:text-top;width:18px}.gb_pd .gb_id .gb_qd .gb_kd{border:2px solid transparent}.gb_id .gb_qd .gb_kd:focus:after,.gb_id .gb_qd .gb_kd:hover:after{background-color:transparent}.gb_rd{color:#3c4043;font-family:Google Sans,Roboto,RobotoDraft,Helvetica,Arial,sans-serif;font-size:16px;font-weight:500;letter-spacing:.1px;line-height:20px;margin:0;margin-bottom:12px}.gb_bd a.gb_td{text-decoration:none;color:#5e97f6}.gb_bd a.gb_td:visited{color:#5e97f6}.gb_bd a.gb_td:hover,.gb_bd a.gb_td:active{text-decoration:underline}.gb_ud{position:absolute;background:transparent;top:-999px;z-index:-1;visibility:hidden;margin-top:1px;margin-left:1px}#gb .gb_dd{margin:0}.gb_dd .gb_4c{background:#4d90fe;border:2px solid transparent;box-sizing:border-box;font-weight:500;margin-top:21px;min-width:70px;text-align:center}.gb_dd a.gb_4{background:#1a73e8;border-radius:4px;color:#ffffff;font-family:Google Sans,Roboto,RobotoDraft,Helvetica,Arial,sans-serif;font-size:14px;font-weight:500;letter-spacing:.25px;line-height:16px;padding:8px 22px}.gb_dd.gb_vd .gb_F{background-color:#fce8e6}.gb_dd.gb_wd a.gb_nd,.gb_dd.gb_vd a.gb_nd{background-color:#d93025}.gb_dd.gb_wd a.gb_nd:hover,.gb_dd.gb_vd a.gb_nd:hover{background-color:#cc3127;box-shadow:0 -1px 5px rgba(128,134,139,0.09),0 3px 5px rgba(128,134,139,0.06),0 1px 2px rgba(60,64,67,0.3),0 1px 3px rgba(60,64,67,0.15)}.gb_dd.gb_wd a.gb_nd:focus,.gb_dd.gb_vd a.gb_nd:focus{background-color:#b3332c;box-shadow:none}.gb_dd.gb_wd a.gb_nd:active,.gb_dd.gb_vd a.gb_nd:active{background-color:#a6342e;box-shadow:0 -2px 8px rgba(128,134,139,0.09),0 4px 8px rgba(128,134,139,0.06),0 1px 2px rgba(60,64,67,0.3),0 2px 6px rgba(60,64,67,0.15)}.gb_dd.gb_xd a.gb_4{float:right}#gb .gb_dd a.gb_4c.gb_4c{color:#ffffff;cursor:pointer}.gb_dd .gb_4c:hover{background:#357ae8;border-color:#2f5bb7}.gb_yd,.gb_qd{display:table-cell}.gb_yd{vertical-align:middle}.gb_yd img{height:48px;padding-left:4px;padding-right:20px;width:48px}.gb_qd{padding-left:13px;width:100%}.gb_dd .gb_qd{padding-top:4px;min-width:326px;padding-left:0;width:326px}.gb_dd.gb_zd .gb_qd{min-width:254px;width:254px}.gb_dd.gb_xd .gb_qd{padding-top:32px}.gb_Cd{color:#ffffff;font-size:13px;font-weight:bold;height:25px;line-height:19px;padding-top:5px;padding-left:12px;position:relative;background-color:#4d90fe}.gb_Cd .gb_Dd{color:#ffffff;cursor:default;font-size:22px;font-weight:normal;position:absolute;right:12px;top:5px}.gb_Cd .gb_nd,.gb_Cd .gb_ld{color:#ffffff;display:inline-block;font-size:11px;margin-left:16px;padding:0 8px;white-space:nowrap}.gb_Ed{background:none;background-image:linear-gradient(top,rgba(0,0,0,0.16),rgba(0,0,0,0.2));border-radius:2px;border:1px solid #dcdcdc;border:1px solid rgba(0,0,0,0.1);cursor:default!important;filter:progid:DXImageTransform.Microsoft.gradient(startColorstr=#160000ff,endColorstr=#220000ff);text-decoration:none!important}.gb_Ed:hover{background:none;background-image:linear-gradient(top,rgba(0,0,0,0.14),rgba(0,0,0,0.2));border:1px solid rgba(0,0,0,0.2);box-shadow:0 1px 1px rgba(0,0,0,0.1);filter:progid:DXImageTransform.Microsoft.gradient(startColorstr=#14000000,endColorstr=#22000000)}.gb_Ed:active{box-shadow:inset 0 1px 2px rgba(0,0,0,0.3)}.gb_qa .gb_0{color:#4285f4}.gb_qa .gb_1{color:#fff}.gb_qa .gb_4c:not(.gb_Qe):focus{outline:none}sentinel{}&lt;/style&gt;&lt;/head&gt;&lt;body dir="ltr" role="application" itemscope itemtype="http://schema.org/CreativeWork/DocumentObject"&gt;&lt;div style="display:none"&gt;&lt;div id="one-google-bar" class="ndfHFb-c4YZDc-Woal0c-jcJzye-ZMv3u ndfHFb-c4YZDc-n1UuX-Bz112c"&gt;&lt;div class="gb_qa gb_0d gb_Wa" id="gb"&gt;&lt;div class="gb_Xd gb_Ta gb_Jd" ng-non-bindable="" data-ogsr-up="" style="padding:0"&gt;&lt;div class="gb_Te" style="display:block"&gt;&lt;div class="gb_Oc"&gt;&lt;/div&gt;&lt;a class="gb_4 gb_5 gb_ae gb_4c" href="https://accounts.google.com/ServiceLogin?service=wise&amp;amp;passive=1209600&amp;amp;continue=https://drive.google.com/file/d/1BgAIBRvOKAih7QSlZpVOXgqerk77Dhkh/view?usp%3Ddrivesdk&amp;amp;followup=https://drive.google.com/file/d/1BgAIBRvOKAih7QSlZpVOXgqerk77Dhkh/view?usp%3Ddrivesdk&amp;amp;ec=GAZAGQ" target="_top"&gt;Sign in&lt;/a&gt;&lt;/div&gt;&lt;/div&gt;&lt;/div&gt;&lt;script nonce="odfXLDuvlR6v/0+rL9liLQ"&gt;this.gbar_=this.gbar_||{};(function(_){var window=this;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The Closure Library Authors.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SPDX-License-Identifier: Apache-2.0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_.Ed=function(){if(!_.t.addEventListener||!Object.defineProperty)return!1;var a=!1,b=Object.defineProperty({},"passive",{get:function(){a=!0}});try{_.t.addEventListener("test",_.za,b),_.t.removeEventListener("test",_.za,b)}catch(c){}return a}();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_.Fd=_.Ob?"webkitTransitionEnd":_.Kb?"otransitionend":"transitionend";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}catch(e){_._DumpException(e)}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_.Gd=function(a,b,c){if(!a.o)if(c instanceof Array){c=_.ma(c);for(var d=c.next();!d.done;d=c.next())_.Gd(a,b,d.value)}else{d=(0,_.v)(a.F,a,b);var e=a.B+c;a.B++;b.setAttribute("data-eqid",e);a.D[e]=d;b&amp;&amp;b.addEventListener?b.addEventListener(c,d,!1):b&amp;&amp;b.attachEvent?b.attachEvent("on"+c,d):a.A.log(Error("n`"+b))}};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}catch(e){_._DumpException(e)}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Hd=document.querySelector(".gb_C .gb_D"),Id=document.querySelector("#gb.gb_Ec");Hd&amp;&amp;!Id&amp;&amp;_.Gd(_.ud,Hd,"click");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}catch(e){_._DumpException(e)}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Ch=function(a){_.L.call(this);this.C=a;this.A=</w:t>
      </w:r>
      <w:ins w:author="Krista Goad" w:id="26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6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;this.o={};this.D={};this.j={};this.B=</w:t>
      </w:r>
      <w:ins w:author="Krista Goad" w:id="26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6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};_.r(Ch,_.L);_.Dh=function(a){if(a.A)return a.A;for(var b in a.j)if(a.j[b].ef()&amp;&amp;a.j[b].Sb())return a.j[b];return </w:t>
      </w:r>
      <w:ins w:author="Krista Goad" w:id="26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6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};_.h=Ch.prototype;_.h.Af=function(a){a&amp;&amp;_.Dh(this)&amp;&amp;a!=_.Dh(this)&amp;&amp;_.Dh(this).Vd(!1);this.A=a};_.h.Eg=function(a){a=this.j[a]||a;return _.Dh(this)==a};_.h.Oe=function(a,b){b=b.Qc();if(this.o[a]&amp;&amp;this.o[a][b])for(var c=0;c&lt;this.o[a][b].length;c++)try{this.o[a][b][c]()}catch(d){this.C.log(d)}};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_.h.Uh=function(a){return!this.D[a.Qc()]};_.h.Xg=function(a){this.j[a]&amp;&amp;(_.Dh(this)&amp;&amp;_.Dh(this).Qc()==a||this.j[a].Vd(!0))};_.h.$a=function(a){this.B=a;for(var b in this.j)this.j[b].ef()&amp;&amp;this.j[b].$a(a)};_.h.vf=function(a){this.j[a.Qc()]=a};_.h.Ee=function(a){return a in this.j?this.j[a]:</w:t>
      </w:r>
      <w:ins w:author="Krista Goad" w:id="27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7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};var Eh=new Ch(_.sd);_.Dc("dd",Eh);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}catch(e){_._DumpException(e)}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_.gj=function(a,b){a=a.split(".");b=b||_.t;for(var c=0;c&lt;a.length;c++)if(b=b[a[c]],</w:t>
      </w:r>
      <w:ins w:author="Krista Goad" w:id="27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7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==b)return </w:t>
      </w:r>
      <w:ins w:author="Krista Goad" w:id="27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7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;return b};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}catch(e){_._DumpException(e)}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hj=document.querySelector(".gb_Oa .gb_D"),ij=document.querySelector("#gb.gb_Ec");hj&amp;&amp;!ij&amp;&amp;_.Gd(_.ud,hj,"click");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}catch(e){_._DumpException(e)}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})(this.gbar_);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Google Inc.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&lt;/script&gt;&lt;/div&gt;&lt;/div&gt;&lt;meta itemprop="name" content="WhatsApp Chat with Andre.txt"&gt;&lt;meta itemprop="faviconUrl" content="https://ssl.gstatic.com/images/branding/product/1x/drive_2020q4_32dp.png"&gt;&lt;meta itemprop="url" content="https://drive.google.com/file/d/1BgAIBRvOKAih7QSlZpVOXgqerk77Dhkh/view?usp=drivesdk&amp;amp;usp=embed_googleplus"&gt;&lt;meta itemprop="embedURL" content="https://drive.google.com/file/d/1BgAIBRvOKAih7QSlZpVOXgqerk77Dhkh/preview?usp=embed_googleplus"&gt;&lt;div ng-non-bindable=""&gt;&lt;/div&gt;&lt;script nonce="odfXLDuvlR6v/0+rL9liLQ"&gt;this.gbar_=this.gbar_||{};(function(_){var window=this;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The Closure Library Authors.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SPDX-License-Identifier: Apache-2.0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Od,Pd,Qd,Rd,Sd,Td,Ud,Wd,Yd,be,ae,de;_.Jd=function(a){var b=a.length;if(0&lt;b){for(var c=Array(b),d=0;d&lt;b;d++)c[d]=a[d];return c}return[]};_.Kd=function(a,b){var c=Array.prototype.slice.call(arguments,1);return function(){var d=c.slice();d.push.apply(d,arguments);return a.apply(this,d)}};_.Ld=function(a){var b=typeof a;return"object"!=b?b:a?Array.isArray(a)?"array":b:"</w:t>
      </w:r>
      <w:ins w:author="Krista Goad" w:id="27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7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"};_.Md=function(a){var b=_.Ld(a);return"array"==b||"object"==b&amp;&amp;"number"==typeof a.length};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_.Nd=function(a,b){return 0==a.lastIndexOf(b,0)};Od=/&amp;/g;Pd=/&lt;/g;Qd=/&gt;/g;Rd=/"/g;Sd=/'/g;Td=/\x00/g;Ud=/[\x00&amp;&lt;&gt;"']/;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_.Vd=function(a,b){if(b)a=a.replace(Od,"&amp;amp;").replace(Pd,"&amp;lt;").replace(Qd,"&amp;gt;").replace(Rd,"&amp;quot;").replace(Sd,"&amp;#39;").replace(Td,"&amp;#0;");else{if(!Ud.test(a))return a;-1!=a.indexOf("&amp;")&amp;&amp;(a=a.replace(Od,"&amp;amp;"));-1!=a.indexOf("&lt;")&amp;&amp;(a=a.replace(Pd,"&amp;lt;"));-1!=a.indexOf("&gt;")&amp;&amp;(a=a.replace(Qd,"&amp;gt;"));-1!=a.indexOf('"')&amp;&amp;(a=a.replace(Rd,"&amp;quot;"));-1!=a.indexOf("'")&amp;&amp;(a=a.replace(Sd,"&amp;#39;"));-1!=a.indexOf("\x00")&amp;&amp;(a=a.replace(Td,"&amp;#0;"))}return a};Wd=function(a,b){return a&lt;b?-1:a&gt;b?1:0};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_.Xd=function(a,b){var c=0;a=(0,_.$a)(String(a)).split(".");b=(0,_.$a)(String(b)).split(".");for(var d=Math.max(a.length,b.length),e=0;0==c&amp;&amp;e&lt;d;e++){var f=a[e]||"",g=b[e]||"";do{f=/(\d*)(\D*)(.*)/.exec(f)||["","","",""];g=/(\d*)(\D*)(.*)/.exec(g)||["","","",""];if(0==f[0].length&amp;&amp;0==g[0].length)break;c=Wd(0==f[1].length?0:parseInt(f[1],10),0==g[1].length?0:parseInt(g[1],10))||Wd(0==f[2].length,0==g[2].length)||Wd(f[2],g[2]);f=f[3];g=g[3]}while(0==c)}return c};Yd=</w:t>
      </w:r>
      <w:ins w:author="Krista Goad" w:id="27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7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_.Zd=function(a,b){a.src=_.Xa(b);(b=a.ownerDocument&amp;&amp;a.ownerDocument.defaultView)&amp;&amp;b!=_.t?b=_.Cb(b.document,"script"):(</w:t>
      </w:r>
      <w:ins w:author="Krista Goad" w:id="27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7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===Yd&amp;&amp;(Yd=_.Cb(_.t.document,"script")),b=Yd);b&amp;&amp;a.setAttribute("nonce",b)};_.$d=function(a){return a=_.Vd(a,void 0)};be=function(a,b){var c=ae;return Object.prototype.hasOwnProperty.call(c,a)?c[a]:c[a]=b(a)};ae={};_.ce=function(a){return be(a,function(){return 0&lt;=_.Xd(_.bc,a)})};try{(new self.OffscreenCanvas(0,0)).getContext("2d")}catch(a){}de=!_.z||9&lt;=Number(_.ec);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_.ee=!_.Nb&amp;&amp;!_.z||_.z&amp;&amp;9&lt;=Number(_.ec)||_.Nb&amp;&amp;_.ce("1.9.1");_.fe=_.z&amp;&amp;!_.ce("9");_.ge=_.z||_.Kb||_.Ob;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_.he=function(a,b){this.width=a;this.height=b};_.h=_.he.prototype;_.h.aspectRatio=function(){return this.width/this.height};_.h.Nb=function(){return!(this.width*this.height)};_.h.ceil=function(){this.width=Math.ceil(this.width);this.height=Math.ceil(this.height);return this};_.h.floor=function(){this.width=Math.floor(this.width);this.height=Math.floor(this.height);return this};_.h.round=function(){this.width=Math.round(this.width);this.height=Math.round(this.height);return this};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ke;_.ie=function(a,b){return(b||document).getElementsByTagName(String(a))};_.N=function(a,b){var c=b||document;if(c.getElementsByClassName)a=c.getElementsByClassName(a)[0];else{c=document;var d=b||c;a=d.querySelectorAll&amp;&amp;d.querySelector&amp;&amp;a?d.querySelector(a?"."+a:""):_.je(c,"*",a,b)[0]||</w:t>
      </w:r>
      <w:ins w:author="Krista Goad" w:id="27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7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}return a||</w:t>
      </w:r>
      <w:ins w:author="Krista Goad" w:id="27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77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_.je=function(a,b,c,d){a=d||a;b=b&amp;&amp;"*"!=b?String(b).toUpperCase():"";if(a.querySelectorAll&amp;&amp;a.querySelector&amp;&amp;(b||c))return a.querySelectorAll(b+(c?"."+c:""));if(c&amp;&amp;a.getElementsByClassName){a=a.getElementsByClassName(c);if(b){d={};for(var e=0,f=0,g;g=a[f];f++)b==g.nodeName&amp;&amp;(d[e++]=g);d.length=e;return d}return a}a=a.getElementsByTagName(b||"*");if(c){d={};for(f=e=0;g=a[f];f++)b=g.className,"function"==typeof b.split&amp;&amp;_.ca(b.split(/\s+/),c)&amp;&amp;(d[e++]=g);d.length=e;return d}return a};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_.le=function(a,b){_.Ma(b,function(c,d){c&amp;&amp;"object"==typeof c&amp;&amp;c.Ub&amp;&amp;(c=c.Fb());"style"==d?a.style.cssText=c:"class"==d?a.className=c:"for"==d?a.htmlFor=c:ke.hasOwnProperty(d)?a.setAttribute(ke[d],c):_.Nd(d,"aria-")||_.Nd(d,"data-")?a.setAttribute(d,c):a[d]=c})};ke={cellpadding:"cellPadding",cellspacing:"cellSpacing",colspan:"colSpan",frameborder:"frameBorder",height:"height",maxlength:"maxLength",nonce:"nonce",role:"role",rowspan:"rowSpan",type:"type",usemap:"useMap",valign:"vAlign",width:"width"}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_.oe=function(a,b){var c=String(b[0]),d=b[1];if(!de&amp;&amp;d&amp;&amp;(d.name||d.type)){c=["&lt;",c];d.name&amp;&amp;c.push(' name="',_.$d(d.name),'"');if(d.type){c.push(' type="',_.$d(d.type),'"');var e={};_.Oa(e,d);delete e.type;d=e}c.push("&gt;");c=c.join("")}c=_.me(a,c);d&amp;&amp;("string"===typeof d?c.className=d:Array.isArray(d)?c.className=d.join(" "):_.le(c,d));2&lt;b.length&amp;&amp;_.ne(a,c,b,2);return c};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_.ne=function(a,b,c,d){function e(k){k&amp;&amp;b.appendChild("string"===typeof k?a.createTextNode(k):k)}for(;d&lt;c.length;d++){var f=c[d];if(!_.Md(f)||_.Ba(f)&amp;&amp;0&lt;f.nodeType)e(f);else{a:{if(f&amp;&amp;"number"==typeof f.length){if(_.Ba(f)){var g="function"==typeof f.item||"string"==typeof f.item;break a}if("function"===typeof f){g="function"==typeof f.item;break a}}g=!1}_.Ha(g?_.Jd(f):f,e)}}};_.pe=function(a){return _.me(document,a)};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_.me=function(a,b){b=String(b);"application/xhtml+xml"===a.contentType&amp;&amp;(b=b.toLowerCase());return a.createElement(b)};_.qe=function(a){for(var b;b=a.firstChild;)a.removeChild(b)};_.re=function(a){return a&amp;&amp;a.parentNode?a.parentNode.removeChild(a):</w:t>
      </w:r>
      <w:ins w:author="Krista Goad" w:id="27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78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};_.se=function(a){return _.Ba(a)&amp;&amp;1==a.nodeType};_.te=function(a){return 9==a.nodeType?a:a.ownerDocument||a.document};_.ue=function(a,b,c){for(var d=0;a&amp;&amp;(</w:t>
      </w:r>
      <w:ins w:author="Krista Goad" w:id="27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79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==c||d&lt;=c);){if(b(a))return a;a=a.parentNode;d++}return </w:t>
      </w:r>
      <w:ins w:author="Krista Goad" w:id="28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80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}catch(e){_._DumpException(e)}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_.mj=function(a){return _.Za(_.F(a,4)||"")};_.nj=function(a){(0,_.D)(this,a,0,-1,</w:t>
      </w:r>
      <w:ins w:author="Krista Goad" w:id="28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81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8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82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)};_.r(_.nj,_.A);_.oj=function(a,b,c){a.rel=c;-1!=c.toLowerCase().indexOf("stylesheet")?(a.href=_.Ya(b),(b=_.Eb(a.ownerDocument&amp;&amp;a.ownerDocument.defaultView))&amp;&amp;a.setAttribute("nonce",b)):a.href=b instanceof _.Wa?_.Ya(b):b instanceof _.bb?_.cb(b):_.cb(_.ib(b))};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}catch(e){_._DumpException(e)}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pj=function(a,b,c){_.td.log(46,{att:a,max:b,url:c})},rj=function(a,b,c){_.td.log(47,{att:a,max:b,url:c});a&lt;b?qj(a+1,b):_.sd.log(Error("P`"+a+"`"+b),{url:c})},qj=function(a,b){if(sj){var c=_.pe("SCRIPT");c.async=!0;c.type="text/javascript";c.charset="UTF-8";_.Zd(c,sj);c.onload=_.Kd(pj,a,b,c.src);c.onerror=_.Kd(rj,a,b,c.src);_.td.log(45,{att:a,max:b,url:c.src});_.ie("HEAD")[0].appendChild(c)}},tj=function(a){(0,_.D)(this,a,0,-1,</w:t>
      </w:r>
      <w:ins w:author="Krista Goad" w:id="28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83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ins w:author="Krista Goad" w:id="28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84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)};_.r(tj,_.A);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uj=_.J(_.od,tj,17)||new tj,vj,sj=(vj=_.J(uj,_.nj,1))?_.mj(vj):</w:t>
      </w:r>
      <w:ins w:author="Krista Goad" w:id="28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85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,wj,xj=(wj=_.J(uj,_.nj,2))?_.mj(wj):</w:t>
      </w:r>
      <w:ins w:author="Krista Goad" w:id="28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open</w:t>
        </w:r>
      </w:ins>
      <w:del w:author="Krista Goad" w:id="286" w:date="2021-07-17T15:47:5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null</w:delText>
        </w:r>
      </w:del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,yj=function(){qj(1,2);if(xj){var a=_.pe("LINK");a.setAttribute("type","text/css");_.oj(a,xj,"stylesheet");var b=_.Eb();b&amp;&amp;a.setAttribute("nonce",b);_.ie("HEAD")[0].appendChild(a)}};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(function(){var a=_.pd();if(_.G(a,18))yj();else{var b=_.F(a,19)||0;window.addEventListener("load",function(){window.setTimeout(yj,b)})}})();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}catch(e){_._DumpException(e)}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})(this.gbar_);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Google Inc.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&lt;/script&gt;&lt;script id="base-js" async type="text/javascript" src="https://www.gstatic.com/_/apps-fileview/_/js/k=apps-fileview.v.en.TySRaeTZHrI.O/d=1/rs=AO0039tJnTIAF84D42J6JGUq3f4bONPNKg/m=v" nonce="odfXLDuvlR6v/0+rL9liLQ"&gt;&lt;/script&gt;&lt;/body&gt;&lt;/html&gt;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about:blank" TargetMode="External"/><Relationship Id="rId11" Type="http://schemas.openxmlformats.org/officeDocument/2006/relationships/hyperlink" Target=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 TargetMode="External"/><Relationship Id="rId10" Type="http://schemas.openxmlformats.org/officeDocument/2006/relationships/hyperlink" Target=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5" Type="http://schemas.openxmlformats.org/officeDocument/2006/relationships/styles" Target="styles.xml"/><Relationship Id="rId19" Type="http://schemas.openxmlformats.org/officeDocument/2006/relationships/hyperlink" Target="about:blank" TargetMode="External"/><Relationship Id="rId6" Type="http://schemas.openxmlformats.org/officeDocument/2006/relationships/hyperlink" Target=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 TargetMode="External"/><Relationship Id="rId18" Type="http://schemas.openxmlformats.org/officeDocument/2006/relationships/hyperlink" Target="about:blank" TargetMode="External"/><Relationship Id="rId7" Type="http://schemas.openxmlformats.org/officeDocument/2006/relationships/hyperlink" Target=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 TargetMode="External"/><Relationship Id="rId8" Type="http://schemas.openxmlformats.org/officeDocument/2006/relationships/hyperlink" Target="https://lh6.googleusercontent.com/I7GraVCClUZco08VLraDDMB8DgnVVgJxD_N7JX_0qtktytI5NPS96r9gKeZBebTWPzF4N0jUZVTdeQ%5Cu003dw1600-rw%22,opennull,opennull,opennull,opennull,opennull,opennull,%22https://drive.google.com/viewerng/upload?ds%5Cu003dAPznzaaxFAvn2OI_oZpyz0ADDaJ6WrzPtikNeK6voqCJOejwMmMNH0mQcouaadMvhkTOKQUEhv4etPginV6YMda6smvdfYrTDU9VPw4P7ILLS2bACFDmHOaV6JLy0CtzScM5I4HBb1RpXKSchdqtjpp3tidXVWewyrDZJV8SzBMJlgTXCN3pK9I45l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